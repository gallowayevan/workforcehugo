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80772" w14:textId="37A49354" w:rsidR="00F52B67" w:rsidRDefault="00F52B67" w:rsidP="004F64A0">
      <w:pPr>
        <w:spacing w:before="120" w:after="120"/>
        <w:rPr>
          <w:rFonts w:cstheme="minorHAnsi"/>
          <w:i/>
          <w:noProof/>
          <w:spacing w:val="2"/>
        </w:rPr>
      </w:pPr>
      <w:r>
        <w:rPr>
          <w:rFonts w:cstheme="minorHAnsi"/>
          <w:i/>
          <w:noProof/>
          <w:spacing w:val="2"/>
        </w:rPr>
        <w:drawing>
          <wp:anchor distT="0" distB="0" distL="114300" distR="114300" simplePos="0" relativeHeight="251658242" behindDoc="0" locked="0" layoutInCell="1" allowOverlap="1" wp14:anchorId="4CE60705" wp14:editId="09A8AC0F">
            <wp:simplePos x="0" y="0"/>
            <wp:positionH relativeFrom="column">
              <wp:posOffset>-180017</wp:posOffset>
            </wp:positionH>
            <wp:positionV relativeFrom="paragraph">
              <wp:posOffset>-369570</wp:posOffset>
            </wp:positionV>
            <wp:extent cx="3824578" cy="610437"/>
            <wp:effectExtent l="0" t="0" r="0" b="0"/>
            <wp:wrapNone/>
            <wp:docPr id="438791442"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91442" name="Graphic 438791442"/>
                    <pic:cNvPicPr/>
                  </pic:nvPicPr>
                  <pic:blipFill rotWithShape="1">
                    <a:blip r:embed="rId11">
                      <a:extLst>
                        <a:ext uri="{96DAC541-7B7A-43D3-8B79-37D633B846F1}">
                          <asvg:svgBlip xmlns:asvg="http://schemas.microsoft.com/office/drawing/2016/SVG/main" r:embed="rId12"/>
                        </a:ext>
                      </a:extLst>
                    </a:blip>
                    <a:srcRect r="26061" b="91661"/>
                    <a:stretch>
                      <a:fillRect/>
                    </a:stretch>
                  </pic:blipFill>
                  <pic:spPr bwMode="auto">
                    <a:xfrm>
                      <a:off x="0" y="0"/>
                      <a:ext cx="3824578" cy="6104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DA5011" w14:textId="1FAD2C0C" w:rsidR="005377AE" w:rsidRPr="003D48CD" w:rsidRDefault="00475CC2" w:rsidP="006B090B">
      <w:pPr>
        <w:spacing w:before="240" w:after="120"/>
        <w:ind w:left="180" w:right="-720"/>
        <w:rPr>
          <w:rFonts w:ascii="Cambria" w:hAnsi="Cambria"/>
          <w:b/>
          <w:bCs/>
          <w:noProof/>
          <w:sz w:val="27"/>
          <w:szCs w:val="27"/>
        </w:rPr>
      </w:pPr>
      <w:r w:rsidRPr="003D48CD">
        <w:rPr>
          <w:rFonts w:ascii="Cambria" w:hAnsi="Cambria"/>
          <w:b/>
          <w:bCs/>
          <w:noProof/>
          <w:sz w:val="27"/>
          <w:szCs w:val="27"/>
        </w:rPr>
        <w:drawing>
          <wp:anchor distT="0" distB="0" distL="114300" distR="114300" simplePos="0" relativeHeight="251658241" behindDoc="1" locked="0" layoutInCell="0" allowOverlap="1" wp14:anchorId="1CC399EC" wp14:editId="12C19E43">
            <wp:simplePos x="0" y="0"/>
            <wp:positionH relativeFrom="margin">
              <wp:posOffset>-4121006</wp:posOffset>
            </wp:positionH>
            <wp:positionV relativeFrom="page">
              <wp:posOffset>4138</wp:posOffset>
            </wp:positionV>
            <wp:extent cx="3810689" cy="10235931"/>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debar4_matrix-01-01.jpg"/>
                    <pic:cNvPicPr/>
                  </pic:nvPicPr>
                  <pic:blipFill rotWithShape="1">
                    <a:blip r:embed="rId13" cstate="print">
                      <a:extLst>
                        <a:ext uri="{28A0092B-C50C-407E-A947-70E740481C1C}">
                          <a14:useLocalDpi xmlns:a14="http://schemas.microsoft.com/office/drawing/2010/main" val="0"/>
                        </a:ext>
                      </a:extLst>
                    </a:blip>
                    <a:srcRect l="551" t="363"/>
                    <a:stretch>
                      <a:fillRect/>
                    </a:stretch>
                  </pic:blipFill>
                  <pic:spPr bwMode="auto">
                    <a:xfrm flipH="1">
                      <a:off x="0" y="0"/>
                      <a:ext cx="3813789" cy="102442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62A6" w:rsidRPr="00B862A6">
        <w:rPr>
          <w:rFonts w:ascii="Cambria" w:hAnsi="Cambria"/>
          <w:b/>
          <w:bCs/>
          <w:noProof/>
          <w:sz w:val="27"/>
          <w:szCs w:val="27"/>
        </w:rPr>
        <w:t>Facilitators and Barriers to Reengaging Healthcare Workers</w:t>
      </w:r>
      <w:r w:rsidR="00037837">
        <w:rPr>
          <w:rFonts w:ascii="Cambria" w:hAnsi="Cambria"/>
          <w:b/>
          <w:bCs/>
          <w:noProof/>
          <w:sz w:val="27"/>
          <w:szCs w:val="27"/>
        </w:rPr>
        <w:t xml:space="preserve"> Through Refresher Programs</w:t>
      </w:r>
      <w:r w:rsidR="00B862A6" w:rsidRPr="00B862A6">
        <w:rPr>
          <w:rFonts w:ascii="Cambria" w:hAnsi="Cambria"/>
          <w:b/>
          <w:bCs/>
          <w:noProof/>
          <w:sz w:val="27"/>
          <w:szCs w:val="27"/>
        </w:rPr>
        <w:t>: Lessons Learned from a Systematic Literature Review</w:t>
      </w:r>
    </w:p>
    <w:p w14:paraId="6C54CAAF" w14:textId="7EEEAB3B" w:rsidR="006B090B" w:rsidRDefault="004F64A0" w:rsidP="006B090B">
      <w:pPr>
        <w:ind w:left="180" w:right="-720"/>
        <w:rPr>
          <w:i/>
          <w:iCs/>
        </w:rPr>
      </w:pPr>
      <w:r w:rsidRPr="004F64A0">
        <w:rPr>
          <w:i/>
          <w:iCs/>
        </w:rPr>
        <w:t>Brooke N.</w:t>
      </w:r>
      <w:r w:rsidR="006C4ABE" w:rsidRPr="004F64A0">
        <w:rPr>
          <w:i/>
          <w:iCs/>
        </w:rPr>
        <w:t xml:space="preserve"> Lombardi PhD MSW</w:t>
      </w:r>
      <w:r w:rsidR="00475CC2" w:rsidRPr="004F64A0">
        <w:rPr>
          <w:i/>
          <w:iCs/>
        </w:rPr>
        <w:t>,</w:t>
      </w:r>
      <w:r w:rsidRPr="004F64A0">
        <w:rPr>
          <w:i/>
          <w:iCs/>
        </w:rPr>
        <w:t xml:space="preserve"> Catherine Moore PhD RN,</w:t>
      </w:r>
      <w:r w:rsidR="00077B52" w:rsidRPr="004F64A0">
        <w:rPr>
          <w:i/>
          <w:iCs/>
        </w:rPr>
        <w:t xml:space="preserve"> and Erin P. Fraher Ph</w:t>
      </w:r>
      <w:r w:rsidR="00475CC2" w:rsidRPr="004F64A0">
        <w:rPr>
          <w:i/>
          <w:iCs/>
        </w:rPr>
        <w:t>D</w:t>
      </w:r>
      <w:r w:rsidR="006C4ABE" w:rsidRPr="004F64A0">
        <w:rPr>
          <w:i/>
          <w:iCs/>
        </w:rPr>
        <w:t xml:space="preserve"> </w:t>
      </w:r>
      <w:r w:rsidR="00077B52" w:rsidRPr="004F64A0">
        <w:rPr>
          <w:i/>
          <w:iCs/>
        </w:rPr>
        <w:t>MPP</w:t>
      </w:r>
      <w:r w:rsidR="00077B52" w:rsidRPr="00B61B97">
        <w:rPr>
          <w:i/>
          <w:iCs/>
        </w:rPr>
        <w:t xml:space="preserve">                               </w:t>
      </w:r>
    </w:p>
    <w:p w14:paraId="20168FA4" w14:textId="475A3FF7" w:rsidR="002B7AC5" w:rsidRPr="00B61B97" w:rsidRDefault="00077B52" w:rsidP="006B090B">
      <w:pPr>
        <w:ind w:left="180" w:right="-720"/>
        <w:rPr>
          <w:i/>
          <w:iCs/>
        </w:rPr>
      </w:pPr>
      <w:r w:rsidRPr="00B61B97">
        <w:rPr>
          <w:i/>
          <w:iCs/>
        </w:rPr>
        <w:t xml:space="preserve"> </w:t>
      </w:r>
      <w:r w:rsidR="00B862A6">
        <w:rPr>
          <w:bCs/>
        </w:rPr>
        <w:t>July</w:t>
      </w:r>
      <w:r w:rsidR="002B7AC5" w:rsidRPr="00B61B97">
        <w:rPr>
          <w:bCs/>
        </w:rPr>
        <w:t xml:space="preserve"> 20</w:t>
      </w:r>
      <w:r w:rsidR="004E3736" w:rsidRPr="00B61B97">
        <w:rPr>
          <w:bCs/>
        </w:rPr>
        <w:t>25</w:t>
      </w:r>
    </w:p>
    <w:p w14:paraId="1DF83C16" w14:textId="194859D4" w:rsidR="00240496" w:rsidRPr="004B1DF8" w:rsidRDefault="00240496" w:rsidP="006B090B">
      <w:pPr>
        <w:ind w:left="180" w:right="-720"/>
        <w:rPr>
          <w:bCs/>
        </w:rPr>
      </w:pPr>
    </w:p>
    <w:p w14:paraId="10D4DBF4" w14:textId="13CBE7E0" w:rsidR="00ED5E00" w:rsidRPr="003D48CD" w:rsidRDefault="003D48CD" w:rsidP="006B090B">
      <w:pPr>
        <w:spacing w:after="120"/>
        <w:ind w:left="187" w:right="-720"/>
        <w:rPr>
          <w:rFonts w:ascii="Cambria Math" w:hAnsi="Cambria Math" w:cstheme="minorHAnsi"/>
          <w:color w:val="3E95CA"/>
        </w:rPr>
      </w:pPr>
      <w:r w:rsidRPr="003D48CD">
        <w:rPr>
          <w:rFonts w:ascii="Cambria Math" w:hAnsi="Cambria Math" w:cstheme="minorHAnsi"/>
          <w:color w:val="3E95CA"/>
        </w:rPr>
        <w:t>INTRODUCTION</w:t>
      </w:r>
    </w:p>
    <w:p w14:paraId="232563E7" w14:textId="2572E5B2" w:rsidR="00B862A6" w:rsidRPr="00264FC6" w:rsidRDefault="00B862A6" w:rsidP="006B090B">
      <w:pPr>
        <w:spacing w:after="120"/>
        <w:ind w:left="187" w:right="-720"/>
        <w:rPr>
          <w:rFonts w:cstheme="minorHAnsi"/>
        </w:rPr>
      </w:pPr>
      <w:r w:rsidRPr="00264FC6">
        <w:rPr>
          <w:rFonts w:cstheme="minorHAnsi"/>
        </w:rPr>
        <w:t>With rising concerns about the number of health care workers exiting the workforce and health workforce shortages emerging across the United States</w:t>
      </w:r>
      <w:r w:rsidR="001A2F36">
        <w:rPr>
          <w:rFonts w:cstheme="minorHAnsi"/>
        </w:rPr>
        <w:t xml:space="preserve"> </w:t>
      </w:r>
      <w:r w:rsidR="001A2F36">
        <w:rPr>
          <w:rFonts w:cstheme="minorHAnsi"/>
        </w:rPr>
        <w:fldChar w:fldCharType="begin"/>
      </w:r>
      <w:r w:rsidR="001A2F36">
        <w:rPr>
          <w:rFonts w:cstheme="minorHAnsi"/>
        </w:rPr>
        <w:instrText xml:space="preserve"> ADDIN ZOTERO_ITEM CSL_CITATION {"citationID":"1LNRFgkn","properties":{"formattedCitation":"(1,2)","plainCitation":"(1,2)","noteIndex":0},"citationItems":[{"id":1637,"uris":["http://zotero.org/users/5797096/items/YAZRAGND"],"itemData":{"id":1637,"type":"article-journal","abstract":"Abstract                Background                Team-based primary care (PC) enhances the quality of and access to health care. The Veterans Health Administration (VHA) implements team-based care through Patient Aligned Care Teams (PACTs), consisting of four core members: a primary care provider, registered nurse (RN) care manager, licensed vocational nurse, and scheduling clerk. RNs play a central role: they coordinate patient care, manage operational needs, and serve as a patient point of contact. Currently, it is not known how varying levels of RN staffing on primary care teams impact patient outcomes.                              Objective                This study aims to empirically assess how the stability of RN staffing within team-based primary care affects patient access to care.                              Methods                A retrospective database review using clinical and administrative data from the VHA over 24 months. Participants included 5,897 PC PACTs across 152 VHA healthcare facilities in the United States and its territories. The stability of personnel in the RN role was categorized as: RN continuous churn, RN staffing instability and RN vacancy. All 3 categories were compared to teams with RN stability (i.e., same person in the role for the entire 24-month period). Access measures included: average third-next-available appointment, established patient average wait time in days, urgent care utilization, emergency room utilization, and total inbound-to-outbound PC secure messages ratio.                              Results                RN continuous churn within PACTs had a significant impact on third-next-available appointment (b = 3.70, p &lt; 0.01). However, RN staffing instability and vacancy had no significant relationship with any of the access measures. Several risk adjustment variables, including team full-time equivalency, team stability, relative team size, and average team size, were significantly associated with access to health care.                              Conclusions                Teams are impacted by churn on the team. Adequate staffing and team stability significantly predict patient access primary care services. Healthcare organizations should focus on personnel retention and strategies to mitigate the impact(s) of continuous RN turnover. Future research should examine the relative impact of turnover and stability of other roles (e.g., clerks) and how team members adapt to personnel changes.","container-title":"BMC Nursing","DOI":"10.1186/s12912-024-02389-8","ISSN":"1472-6955","issue":"1","journalAbbreviation":"BMC Nurs","language":"en","license":"https://creativecommons.org/licenses/by/4.0","note":"publisher: Springer Science and Business Media LLC","source":"Crossref","title":"Churning the tides of care: when nurse turnover makes waves in patient access to primary care","title-short":"Churning the tides of care","URL":"https://bmcnurs.biomedcentral.com/articles/10.1186/s12912-024-02389-8","volume":"23","author":[{"family":"Arredondo","given":"Kelley"},{"family":"Hughes","given":"Ashley M."},{"family":"Lester","given":"Houston F."},{"family":"Pham","given":"Trang N.D."},{"family":"Petersen","given":"Laura A."},{"family":"Woodard","given":"LeChauncy"},{"family":"SoRelle","given":"Richard"},{"family":"Jiang","given":"Cheng"},{"family":"Oswald","given":"Frederick L."},{"family":"Murphy","given":"Daniel R."},{"family":"Touchett","given":"Hilary N."},{"family":"Hamer","given":"Joshua"},{"family":"Hysong","given":"Sylvia J."}],"accessed":{"date-parts":[["2025",7,18]]},"issued":{"date-parts":[["2024",10,10]]}}},{"id":1636,"uris":["http://zotero.org/users/5797096/items/2K6AJ2CM"],"itemData":{"id":1636,"type":"article-journal","container-title":"Journal of General Internal Medicine","DOI":"10.1007/s11606-025-09575-7","ISSN":"0884-8734, 1525-1497","journalAbbreviation":"J GEN INTERN MED","language":"en","license":"https://www.springernature.com/gp/researchers/text-and-data-mining","note":"publisher: Springer Science and Business Media LLC","source":"Crossref","title":"The National Physician Shortage: Disconcerting HRSA and AAMC Reports","title-short":"The National Physician Shortage","URL":"https://link.springer.com/10.1007/s11606-025-09575-7","author":[{"family":"Adashi","given":"Eli Y."},{"family":"O’Mahony","given":"Daniel P."},{"family":"Gruppuso","given":"Philip A."}],"accessed":{"date-parts":[["2025",7,18]]},"issued":{"date-parts":[["2025",5,6]]}}}],"schema":"https://github.com/citation-style-language/schema/raw/master/csl-citation.json"} </w:instrText>
      </w:r>
      <w:r w:rsidR="001A2F36">
        <w:rPr>
          <w:rFonts w:cstheme="minorHAnsi"/>
        </w:rPr>
        <w:fldChar w:fldCharType="separate"/>
      </w:r>
      <w:r w:rsidR="001A2F36" w:rsidRPr="001A2F36">
        <w:rPr>
          <w:rFonts w:ascii="Calibri" w:hAnsi="Calibri" w:cs="Calibri"/>
        </w:rPr>
        <w:t>(1,2)</w:t>
      </w:r>
      <w:r w:rsidR="001A2F36">
        <w:rPr>
          <w:rFonts w:cstheme="minorHAnsi"/>
        </w:rPr>
        <w:fldChar w:fldCharType="end"/>
      </w:r>
      <w:r w:rsidRPr="00264FC6">
        <w:rPr>
          <w:rFonts w:cstheme="minorHAnsi"/>
        </w:rPr>
        <w:t>, efforts to reengage individuals who have left the workforce are needed to facilitate re-entry and increase clinician supply to meet patient demand</w:t>
      </w:r>
      <w:r w:rsidR="001A2F36">
        <w:rPr>
          <w:rFonts w:cstheme="minorHAnsi"/>
        </w:rPr>
        <w:t xml:space="preserve"> </w:t>
      </w:r>
      <w:r w:rsidR="001A2F36">
        <w:rPr>
          <w:rFonts w:cstheme="minorHAnsi"/>
        </w:rPr>
        <w:fldChar w:fldCharType="begin"/>
      </w:r>
      <w:r w:rsidR="001A2F36">
        <w:rPr>
          <w:rFonts w:cstheme="minorHAnsi"/>
        </w:rPr>
        <w:instrText xml:space="preserve"> ADDIN ZOTERO_ITEM CSL_CITATION {"citationID":"qGXiLEPD","properties":{"formattedCitation":"(3\\uc0\\u8211{}5)","plainCitation":"(3–5)","noteIndex":0},"citationItems":[{"id":1361,"uris":["http://zotero.org/users/5797096/items/CS56WP2I"],"itemData":{"id":1361,"type":"article-journal","abstract":"This article summarizes results of a unique, 10-year collaboration between the New Mexico Medical Board and the University of New Mexico School of Medicine's mini-sabbatical program for physicians considering relicensure and reentry into practice. The Board assesses all physicians wishing to reenter active practice to determine their background and needs, and the medical school's office of continuing medical education then evaluates candidates for their retraining goals, coursework, and faculty involvement. Progress is measured weekly, at course completion, and three months thereafter. Of the 27 physicians referred from the Board between 2004 and 2014, five were judged to require more extensive residency retraining and four received administrative medical licenses. Twelve of the 18 eligible candidates elected to enter the medical school's mini-sabbatical program. The median training was four weeks (160 AMA PRA Category 1 Credits™). Their education did not interfere with the learning of medical students and residents. All except one demonstrated acceptable core clinical skills to permit granting of an unrestricted medical license. Eleven completed the program and were successful in attaining employment in New Mexico. This collaboration permitted a determination for a physician about the extent of retraining before relicensure. The mini-sabbatical program was successful in returning eligible physicians to practice in our state.","container-title":"Journal of Medical Regulation","issue":"3","journalAbbreviation":"Journal of Medical Regulation","page":"18-23","title":"Facilitating Physician relicensure and reentry into clinical practice: Collaboration between a state medical board and a medical school","volume":"102","author":[{"family":"Rayburn","given":"W. F."},{"family":"Quintana","given":"A."},{"family":"Cosgrove","given":"E."},{"family":"La Farge","given":"G."}],"issued":{"date-parts":[["2016"]]}}},{"id":1321,"uris":["http://zotero.org/users/5797096/items/S77UEMDK"],"itemData":{"id":1321,"type":"article-journal","abstract":"Nursing remains the largest health care profession in the nation and RNs comprise one of the largest segments of the U.S. workforce with just under 4 million RNs nationwide. Despite the large number of nurses in practice, a variety of factors contribute to the availability of RNs able to meet health care-related demands, leading out-of-practice nurses to seek reentry into the workforce. To develop the skills and knowledge needed to deliver safe and effective care, nurses seeking to return to practice need access to formally structured continuing education opportunities. Nursing refresher courses have historically filled this gap, effectively supporting the reemployment of nurses by preparing them for clinical practice. The COVID-19 pandemic is among the most recent factors encouraging nurse reentry, thus furthering the need for continuing education in support of license renewal. This article provides insight into the development of a university-based refresher program for Texas nurses seeking to reactivate licensure and gain the theoretical and clinical knowledge needed to return to nursing considering the health care demands produced by this unprecedented crisis. [J Contin Educ Nurs. 2021;52(2)67-71.].","archive_location":"33497455","container-title":"Journal of Continuing Education in Nursing","DOI":"10.3928/00220124-20210114-05","issue":"2","journalAbbreviation":"Journal of Continuing Education in Nursing","page":"67-71","title":"Relaunching Nurses to the Forefront of the COVID-19 Pandemic: Heeding the Call Through an RN Refresher Program","volume":"52","author":[{"family":"Alexander","given":"K. E."}],"issued":{"date-parts":[["2021"]]}}},{"id":1369,"uris":["http://zotero.org/users/5797096/items/YV3NZHII"],"itemData":{"id":1369,"type":"article-journal","abstract":"In the United States, clinically inactive physicians are asked to demonstrate refreshed skills and knowledge for relicensure or recredentialing. Limited data exists about these programs' outcomes and participants' perspectives. Our survey results from physicians who completed a reentry preceptorship program in the United States will help better guide how programs can be tailored to fit reentry physicians' goals. Physicians who completed a reentry program between November 2006 and April 2013 were asked to complete an anonymous survey, with 50 of 64 physicians responding (78% response rate). Most were men, 41-59 years of age, board certified, self-referred, unemployed, with an active medical license, and reporting a median eight years of clinical inactivity. Physicians' top three goals for participating in the program were clinical employment, regaining their medical license, and refreshing their skills. A majority (n=37, 74%) achieved their primary goal within a year of program completion. Most reported that the course prepared them for their current work and resolved challenges of reentry, including improvement in their confidence, medical knowledge and clinical skills. This is the first paper looking at returning physicians' perspectives about their refresher/reentry program experience and outcomes. This survey helps reentry programs better understand their participants' views to provide valuable training, mentoring and placement counseling.","container-title":"Journal of Medical Regulation","issue":"3","journalAbbreviation":"Journal of Medical Regulation","note":"publisher-place: Euless, Texas\npublisher: Federation of State Medical Boards","page":"14-19","title":"Physician Reentry: Results of a Post-Program Survey","volume":"105","author":[{"family":"Varjavand","given":"Nielufar"},{"family":"Johnson","given":"Cynthia"},{"family":"Greco","given":"Mark J."},{"family":"Duke","given":"Pamela"}],"issued":{"date-parts":[["2019"]]}}}],"schema":"https://github.com/citation-style-language/schema/raw/master/csl-citation.json"} </w:instrText>
      </w:r>
      <w:r w:rsidR="001A2F36">
        <w:rPr>
          <w:rFonts w:cstheme="minorHAnsi"/>
        </w:rPr>
        <w:fldChar w:fldCharType="separate"/>
      </w:r>
      <w:r w:rsidR="001A2F36" w:rsidRPr="001A2F36">
        <w:rPr>
          <w:rFonts w:ascii="Calibri" w:hAnsi="Calibri" w:cs="Calibri"/>
        </w:rPr>
        <w:t>(3–5)</w:t>
      </w:r>
      <w:r w:rsidR="001A2F36">
        <w:rPr>
          <w:rFonts w:cstheme="minorHAnsi"/>
        </w:rPr>
        <w:fldChar w:fldCharType="end"/>
      </w:r>
      <w:r w:rsidRPr="00264FC6">
        <w:rPr>
          <w:rFonts w:cstheme="minorHAnsi"/>
        </w:rPr>
        <w:t>. Healthcare professionals exit the workforce for a variety of reasons (e.g., family or medical leave, career change and burnout)</w:t>
      </w:r>
      <w:r w:rsidR="001A2F36">
        <w:rPr>
          <w:rFonts w:cstheme="minorHAnsi"/>
        </w:rPr>
        <w:t xml:space="preserve"> </w:t>
      </w:r>
      <w:r w:rsidR="001A2F36">
        <w:rPr>
          <w:rFonts w:cstheme="minorHAnsi"/>
        </w:rPr>
        <w:fldChar w:fldCharType="begin"/>
      </w:r>
      <w:r w:rsidR="001A2F36">
        <w:rPr>
          <w:rFonts w:cstheme="minorHAnsi"/>
        </w:rPr>
        <w:instrText xml:space="preserve"> ADDIN ZOTERO_ITEM CSL_CITATION {"citationID":"ZyLnayUm","properties":{"formattedCitation":"(6,7)","plainCitation":"(6,7)","noteIndex":0},"citationItems":[{"id":1632,"uris":["http://zotero.org/users/5797096/items/VZAZA6I2"],"itemData":{"id":1632,"type":"article-journal","abstract":"ImportanceThe increase in new registered nurses is expected to outpace retirements, yet health care systems continue to struggle with recruiting and retaining nurses.ObjectiveTo examine the top contributing factors to nurses ending health care employment between 2018 and 2021 in New York and Illinois.Design, Setting, and ParticipantsThis cross-sectional study analyzed survey data (RN4CAST-NY/IL) from registered nurses in New York and Illinois from April 13 to June 22, 2021. Differences in contributing factors to ending health care employment are described by nurses’ age, employment status, and prior setting of employment and through exemplar nurse quotes.Main Outcomes and MeasuresNurses were asked to select all that apply from a list of contributing factors for ending health care employment, and the percentage of nurse respondents per contributing factor were reported.ResultsA total of 7887 nurses (mean [SD] age, 60.1 [12.9] years; 7372 [93%] female) who recently ended health care employment after a mean (SD) of 30.8 (15.1) years of experience were included in the study. Although planned retirement was the leading factor (3047 [39%]), nurses also cited burnout or emotional exhaustion (2039 [26%]), insufficient staffing (1687 [21%]), and family obligations (1456 [18%]) as other top contributing factors. Among retired nurses, 2022 (41%) ended health care employment for reasons other than planned retirement, including burnout or emotional exhaustion (1099 [22%]) and insufficient staffing (888 [18%]). The age distribution of nurses not employed in health care was similar to that of nurses currently employed in health care, suggesting that a demographically similar, already existing supply of nurses could be attracted back into health care employment.Conclusions and RelevanceIn this cross-sectional study, nurses primarily ended health care employment due to systemic features of their employer. Reducing and preventing burnout, improving nurse staffing levels, and supporting nurses’ work-life balance (eg, childcare needs, weekday schedules, and shorter shift lengths) are within the scope of employers and may improve nurse retention.","container-title":"JAMA Network Open","DOI":"10.1001/jamanetworkopen.2024.4121","ISSN":"2574-3805","issue":"4","journalAbbreviation":"JAMA Netw Open","language":"en","note":"publisher: American Medical Association (AMA)","page":"e244121","source":"Crossref","title":"Top Factors in Nurses Ending Health Care Employment Between 2018 and 2021","volume":"7","author":[{"family":"Muir","given":"K. Jane"},{"family":"Porat-Dahlerbruch","given":"Joshua"},{"family":"Nikpour","given":"Jacqueline"},{"family":"Leep-Lazar","given":"Kathryn"},{"family":"Lasater","given":"Karen B."}],"issued":{"date-parts":[["2024",4,9]]}}},{"id":1631,"uris":["http://zotero.org/users/5797096/items/SQQV8STK"],"itemData":{"id":1631,"type":"article-journal","abstract":"ImportanceBurnout among health care workers is a widespread concern in health care both before and since the COVID-19 pandemic, yet little is known about health care workers’ burnout levels across occupations and settings.ObjectiveTo examine trends in burnout and professional stress reported among health care workers working at the US Veterans Health Administration (VHA) and identify occupations that experienced notable changes and the factors associated with changes.Design, Setting, and ParticipantsThis survey study used a retrospective cohort design grouped by key factors associated with burnout and professional stress. Responses to an annual organization-wide survey at 140 medical centers from 2018 to 2023 were used.ExposuresRespondents self-reported on 2 burnout items (ie, “I feel burned out from my work” and “I worry that this job is hardening me emotionally”) from the Maslach Burnout Inventory during all study years and professional stress (moderate or lower vs high or extreme) from COVID-19 from 2020 to 2023.Main Outcome and MeasuresTrends by occupation, telework status, and geographic region were examined, as well as the general pattern over time and the change in burnout and stress rates in the years following the start of the pandemic.ResultsIn 2018, the sample was 71.6% female, with an estimated mean (SD) age of 46.31 (12.11) years, and estimated mean (SD) VA tenure of 8.54 (7.33) years. Totals of health care worker respondents identified from 140 medical centers ranged from 123 271 in 2018 to 169 448 in 2023. Annual burnout rates were 30.4% for 2018, 31.3% for 2019, 30.9% for 2020, 35.4% for 2021, 39.8% for 2022, and 35.4% for 2023. Rates of professional stress from COVID-19 were 32.0% for 2020, 26.9% for 2021, 29.2% for 2022, and 21.4% for 2023. Both measures showed a decrease following the official public health emergency ending in 2023. Primary care physicians reported the highest burnout levels compared with other service areas, ranging from 46.2% in 2018 to 57.6% in 2022. Several service areas saw a relative increase of 10% or more in burnout between 2018 and 2023, with mental health, dental, and rehabilitation service employees reporting the highest increases in burnout rates over this time. Burnout levels for respondents who teleworked most of the time were lower than those for respondents who did not telework.Conclusions and RelevanceIn this survey study of VHA health care workers, burnout and professional stress decreased on average following the pandemic, but burnout levels remain elevated compared with prepandemic levels. The VHA has made several efforts to reduce burnout and stress, and results showed some promise, but exploration of ways to reduce burnout to prepandemic levels is needed.","container-title":"JAMA Network Open","DOI":"10.1001/jamanetworkopen.2025.5954","ISSN":"2574-3805","issue":"4","journalAbbreviation":"JAMA Netw Open","language":"en","note":"publisher: American Medical Association (AMA)","page":"e255954","source":"Crossref","title":"Burnout Trends Among US Health Care Workers","volume":"8","author":[{"family":"Mohr","given":"David C."},{"family":"Elnahal","given":"Shereef"},{"family":"Marks","given":"Maureen L."},{"family":"Derickson","given":"Ryan"},{"family":"Osatuke","given":"Katerine"}],"issued":{"date-parts":[["2025",4,21]]}}}],"schema":"https://github.com/citation-style-language/schema/raw/master/csl-citation.json"} </w:instrText>
      </w:r>
      <w:r w:rsidR="001A2F36">
        <w:rPr>
          <w:rFonts w:cstheme="minorHAnsi"/>
        </w:rPr>
        <w:fldChar w:fldCharType="separate"/>
      </w:r>
      <w:r w:rsidR="001A2F36" w:rsidRPr="001A2F36">
        <w:rPr>
          <w:rFonts w:ascii="Calibri" w:hAnsi="Calibri" w:cs="Calibri"/>
        </w:rPr>
        <w:t>(6,7)</w:t>
      </w:r>
      <w:r w:rsidR="001A2F36">
        <w:rPr>
          <w:rFonts w:cstheme="minorHAnsi"/>
        </w:rPr>
        <w:fldChar w:fldCharType="end"/>
      </w:r>
      <w:r w:rsidRPr="00264FC6">
        <w:rPr>
          <w:rFonts w:cstheme="minorHAnsi"/>
        </w:rPr>
        <w:t xml:space="preserve"> and these breaks can result in a lapse of their licensure and deficiencies in the theoretical and clinical knowledge necessary to deliver high quality clinical care if they choose to return to the workforce.  </w:t>
      </w:r>
    </w:p>
    <w:p w14:paraId="162D9E08" w14:textId="2E059D64" w:rsidR="00B862A6" w:rsidRPr="0059128C" w:rsidRDefault="00B862A6" w:rsidP="006B090B">
      <w:pPr>
        <w:spacing w:after="120"/>
        <w:ind w:left="187" w:right="-720"/>
        <w:rPr>
          <w:rFonts w:cstheme="minorHAnsi"/>
        </w:rPr>
      </w:pPr>
      <w:r w:rsidRPr="00264FC6">
        <w:rPr>
          <w:rFonts w:cstheme="minorHAnsi"/>
        </w:rPr>
        <w:t xml:space="preserve">While North Carolina (NC) specific data on the proportion of the healthcare workforce that has </w:t>
      </w:r>
      <w:proofErr w:type="gramStart"/>
      <w:r w:rsidRPr="00264FC6">
        <w:rPr>
          <w:rFonts w:cstheme="minorHAnsi"/>
        </w:rPr>
        <w:t>exited</w:t>
      </w:r>
      <w:proofErr w:type="gramEnd"/>
      <w:r w:rsidRPr="00264FC6">
        <w:rPr>
          <w:rFonts w:cstheme="minorHAnsi"/>
        </w:rPr>
        <w:t xml:space="preserve"> and subsequently reentered the workforce are not currently available, recent data on employer vacancy rates and workforce exit are available for nurses. The statewide Health Talent Alliance report found a 15% vacancy rate for RNs across North Carolina employers in 2024</w:t>
      </w:r>
      <w:r w:rsidR="0059128C">
        <w:rPr>
          <w:rFonts w:cstheme="minorHAnsi"/>
        </w:rPr>
        <w:fldChar w:fldCharType="begin"/>
      </w:r>
      <w:r w:rsidR="001A2F36">
        <w:rPr>
          <w:rFonts w:cstheme="minorHAnsi"/>
        </w:rPr>
        <w:instrText xml:space="preserve"> ADDIN ZOTERO_ITEM CSL_CITATION {"citationID":"aBDHmG7E","properties":{"formattedCitation":"(8)","plainCitation":"(8)","noteIndex":0},"citationItems":[{"id":1627,"uris":["http://zotero.org/users/5797096/items/BM4GDVFQ"],"itemData":{"id":1627,"type":"webpage","container-title":"NC Center on the Workforce for Health","language":"en","title":"Health Talent Alliance","URL":"https://workforceforhealth.org/hta","accessed":{"date-parts":[["2025",7,18]]}}}],"schema":"https://github.com/citation-style-language/schema/raw/master/csl-citation.json"} </w:instrText>
      </w:r>
      <w:r w:rsidR="0059128C">
        <w:rPr>
          <w:rFonts w:cstheme="minorHAnsi"/>
        </w:rPr>
        <w:fldChar w:fldCharType="separate"/>
      </w:r>
      <w:r w:rsidR="001A2F36" w:rsidRPr="001A2F36">
        <w:rPr>
          <w:rFonts w:ascii="Calibri" w:hAnsi="Calibri" w:cs="Calibri"/>
        </w:rPr>
        <w:t>(8)</w:t>
      </w:r>
      <w:r w:rsidR="0059128C">
        <w:rPr>
          <w:rFonts w:cstheme="minorHAnsi"/>
        </w:rPr>
        <w:fldChar w:fldCharType="end"/>
      </w:r>
      <w:r w:rsidRPr="00264FC6">
        <w:rPr>
          <w:rFonts w:cstheme="minorHAnsi"/>
        </w:rPr>
        <w:t>. A recent analysis from Sheps Health Workforce NC found an increase in the number of RNs who exited the workforce from 2016 (13.9% exit rate) to 2023 (15.1% exit rate)</w:t>
      </w:r>
      <w:r w:rsidR="0059128C">
        <w:rPr>
          <w:rFonts w:cstheme="minorHAnsi"/>
        </w:rPr>
        <w:fldChar w:fldCharType="begin"/>
      </w:r>
      <w:r w:rsidR="001A2F36">
        <w:rPr>
          <w:rFonts w:cstheme="minorHAnsi"/>
        </w:rPr>
        <w:instrText xml:space="preserve"> ADDIN ZOTERO_ITEM CSL_CITATION {"citationID":"SWG9eyfE","properties":{"formattedCitation":"(9)","plainCitation":"(9)","noteIndex":0},"citationItems":[{"id":1629,"uris":["http://zotero.org/users/5797096/items/GGDABRZ8"],"itemData":{"id":1629,"type":"webpage","title":"NC Health Workforce - How has RN Retention in North Carolina Changed over Time?","URL":"https://nchealthworkforce.unc.edu/blog/rn-retention/","accessed":{"date-parts":[["2025",7,18]]}}}],"schema":"https://github.com/citation-style-language/schema/raw/master/csl-citation.json"} </w:instrText>
      </w:r>
      <w:r w:rsidR="0059128C">
        <w:rPr>
          <w:rFonts w:cstheme="minorHAnsi"/>
        </w:rPr>
        <w:fldChar w:fldCharType="separate"/>
      </w:r>
      <w:r w:rsidR="001A2F36" w:rsidRPr="001A2F36">
        <w:rPr>
          <w:rFonts w:ascii="Calibri" w:hAnsi="Calibri" w:cs="Calibri"/>
        </w:rPr>
        <w:t>(9)</w:t>
      </w:r>
      <w:r w:rsidR="0059128C">
        <w:rPr>
          <w:rFonts w:cstheme="minorHAnsi"/>
        </w:rPr>
        <w:fldChar w:fldCharType="end"/>
      </w:r>
      <w:r w:rsidRPr="00264FC6">
        <w:rPr>
          <w:rFonts w:cstheme="minorHAnsi"/>
        </w:rPr>
        <w:t xml:space="preserve">. </w:t>
      </w:r>
      <w:r w:rsidRPr="0059128C">
        <w:rPr>
          <w:rFonts w:cstheme="minorHAnsi"/>
        </w:rPr>
        <w:t>Taken together,</w:t>
      </w:r>
      <w:r w:rsidR="00803E88" w:rsidRPr="0059128C">
        <w:rPr>
          <w:rFonts w:cstheme="minorHAnsi"/>
        </w:rPr>
        <w:t xml:space="preserve"> these data on RNs suggest that re-engaging healthcare workers who have exited the workforce may be an effective strategy for reducing healthcare workforce vacancy rates, and this approach may have relevance for other healthcare professions facing similar workforce challenges.</w:t>
      </w:r>
      <w:r w:rsidRPr="0059128C">
        <w:rPr>
          <w:rFonts w:cstheme="minorHAnsi"/>
        </w:rPr>
        <w:t xml:space="preserve"> </w:t>
      </w:r>
    </w:p>
    <w:p w14:paraId="79F98F4E" w14:textId="2BFD183D" w:rsidR="00B862A6" w:rsidRPr="0059128C" w:rsidRDefault="00B862A6" w:rsidP="006B090B">
      <w:pPr>
        <w:spacing w:after="120"/>
        <w:ind w:left="187" w:right="-720"/>
        <w:rPr>
          <w:rFonts w:cstheme="minorHAnsi"/>
        </w:rPr>
      </w:pPr>
      <w:r w:rsidRPr="0059128C">
        <w:rPr>
          <w:rFonts w:cstheme="minorHAnsi"/>
        </w:rPr>
        <w:t>Specific programs are available for healthcare workers who wish to reenter the workforce</w:t>
      </w:r>
      <w:r w:rsidR="004C61C6" w:rsidRPr="0059128C">
        <w:rPr>
          <w:rFonts w:cstheme="minorHAnsi"/>
        </w:rPr>
        <w:t xml:space="preserve"> (i.e., reenter after a period of extended leave, typically resulting in a lapse in license)</w:t>
      </w:r>
      <w:r w:rsidRPr="0059128C">
        <w:rPr>
          <w:rFonts w:cstheme="minorHAnsi"/>
        </w:rPr>
        <w:t>. Refresher programs serve as ways to facilitate workforce reentry into clinical practice.</w:t>
      </w:r>
      <w:r w:rsidR="00FA1A8E" w:rsidRPr="0059128C">
        <w:rPr>
          <w:rFonts w:cstheme="minorHAnsi"/>
        </w:rPr>
        <w:t xml:space="preserve"> The process of reentering the workforce through a refresher program may include the following: </w:t>
      </w:r>
      <w:r w:rsidRPr="0059128C">
        <w:rPr>
          <w:rFonts w:cstheme="minorHAnsi"/>
        </w:rPr>
        <w:t xml:space="preserve"> 1) a clinical skills assessment; 2) </w:t>
      </w:r>
      <w:r w:rsidR="00803E88" w:rsidRPr="0059128C">
        <w:rPr>
          <w:rFonts w:cstheme="minorHAnsi"/>
        </w:rPr>
        <w:t>updating knowledge and skills to meet current licensure and clinical requirements</w:t>
      </w:r>
      <w:r w:rsidRPr="0059128C">
        <w:rPr>
          <w:rFonts w:cstheme="minorHAnsi"/>
        </w:rPr>
        <w:t xml:space="preserve"> (may include preceptorship, didactics, case reviews, EHR training, or simulation-based skills training); 3) documentation of continuing education requirements; 4)</w:t>
      </w:r>
      <w:r w:rsidR="00FA1A8E" w:rsidRPr="0059128C">
        <w:rPr>
          <w:rFonts w:cstheme="minorHAnsi"/>
        </w:rPr>
        <w:t xml:space="preserve"> the</w:t>
      </w:r>
      <w:r w:rsidRPr="0059128C">
        <w:rPr>
          <w:rFonts w:cstheme="minorHAnsi"/>
        </w:rPr>
        <w:t xml:space="preserve"> professional licensure board </w:t>
      </w:r>
      <w:r w:rsidR="00803E88" w:rsidRPr="0059128C">
        <w:rPr>
          <w:rFonts w:cstheme="minorHAnsi"/>
        </w:rPr>
        <w:t>reinstatement</w:t>
      </w:r>
      <w:r w:rsidRPr="0059128C">
        <w:rPr>
          <w:rFonts w:cstheme="minorHAnsi"/>
        </w:rPr>
        <w:t xml:space="preserve"> process; 5) reentry into practice with</w:t>
      </w:r>
      <w:r w:rsidR="00FA1A8E" w:rsidRPr="0059128C">
        <w:rPr>
          <w:rFonts w:cstheme="minorHAnsi"/>
        </w:rPr>
        <w:t xml:space="preserve"> a</w:t>
      </w:r>
      <w:r w:rsidRPr="0059128C">
        <w:rPr>
          <w:rFonts w:cstheme="minorHAnsi"/>
        </w:rPr>
        <w:t xml:space="preserve"> practice and supervision plan. </w:t>
      </w:r>
      <w:r w:rsidR="0059128C" w:rsidRPr="0059128C">
        <w:rPr>
          <w:rFonts w:cstheme="minorHAnsi"/>
        </w:rPr>
        <w:t xml:space="preserve">The success of refresher programs is typically measured by program completion, the reinstatement of the clinician’s license, and reentry back into the workforce. </w:t>
      </w:r>
    </w:p>
    <w:p w14:paraId="104CA84A" w14:textId="1DC9FD9A" w:rsidR="00B862A6" w:rsidRPr="00264FC6" w:rsidRDefault="00B862A6" w:rsidP="006B090B">
      <w:pPr>
        <w:spacing w:after="120"/>
        <w:ind w:left="187" w:right="-720"/>
        <w:rPr>
          <w:rFonts w:cstheme="minorHAnsi"/>
        </w:rPr>
      </w:pPr>
      <w:r w:rsidRPr="0059128C">
        <w:rPr>
          <w:rFonts w:cstheme="minorHAnsi"/>
        </w:rPr>
        <w:t xml:space="preserve">This report aims </w:t>
      </w:r>
      <w:r w:rsidRPr="00DA00A3">
        <w:rPr>
          <w:rFonts w:cstheme="minorHAnsi"/>
        </w:rPr>
        <w:t>to assist workforce stakeholders in NC to better</w:t>
      </w:r>
      <w:r w:rsidRPr="0059128C">
        <w:rPr>
          <w:rFonts w:cstheme="minorHAnsi"/>
        </w:rPr>
        <w:t xml:space="preserve"> understand how to reengage healthcare workers</w:t>
      </w:r>
      <w:r w:rsidR="004C61C6" w:rsidRPr="0059128C">
        <w:rPr>
          <w:rFonts w:cstheme="minorHAnsi"/>
        </w:rPr>
        <w:t xml:space="preserve"> </w:t>
      </w:r>
      <w:r w:rsidRPr="0059128C">
        <w:rPr>
          <w:rFonts w:cstheme="minorHAnsi"/>
        </w:rPr>
        <w:t xml:space="preserve">who have </w:t>
      </w:r>
      <w:proofErr w:type="gramStart"/>
      <w:r w:rsidRPr="0059128C">
        <w:rPr>
          <w:rFonts w:cstheme="minorHAnsi"/>
        </w:rPr>
        <w:t>exited</w:t>
      </w:r>
      <w:proofErr w:type="gramEnd"/>
      <w:r w:rsidRPr="0059128C">
        <w:rPr>
          <w:rFonts w:cstheme="minorHAnsi"/>
        </w:rPr>
        <w:t xml:space="preserve"> the workforce. We conducted a systematic literature review on strategies to reengage healthcare workers. In this report we summarize: 1) the identified barriers and facilitators to reengaging healthcare workers who have left the workforce; 2) key elements of existing reengagement programs; 3) high-level barriers and facilitators to healthcare workers reengaging in the workforce and in current re</w:t>
      </w:r>
      <w:r w:rsidR="00E50513" w:rsidRPr="0059128C">
        <w:rPr>
          <w:rFonts w:cstheme="minorHAnsi"/>
        </w:rPr>
        <w:t>fresher</w:t>
      </w:r>
      <w:r w:rsidRPr="0059128C">
        <w:rPr>
          <w:rFonts w:cstheme="minorHAnsi"/>
        </w:rPr>
        <w:t xml:space="preserve"> programs; 4) key elements </w:t>
      </w:r>
      <w:r w:rsidR="00E50513" w:rsidRPr="0059128C">
        <w:rPr>
          <w:rFonts w:cstheme="minorHAnsi"/>
        </w:rPr>
        <w:t>of refresher</w:t>
      </w:r>
      <w:r w:rsidRPr="0059128C">
        <w:rPr>
          <w:rFonts w:cstheme="minorHAnsi"/>
        </w:rPr>
        <w:t xml:space="preserve"> programs</w:t>
      </w:r>
      <w:r w:rsidR="00E50513" w:rsidRPr="0059128C">
        <w:rPr>
          <w:rFonts w:cstheme="minorHAnsi"/>
        </w:rPr>
        <w:t xml:space="preserve"> to consider</w:t>
      </w:r>
      <w:r w:rsidRPr="0059128C">
        <w:rPr>
          <w:rFonts w:cstheme="minorHAnsi"/>
        </w:rPr>
        <w:t>; and, 5) how this report’s findings could be applied to NC-specific policy interventions.</w:t>
      </w:r>
    </w:p>
    <w:p w14:paraId="0D7A3121" w14:textId="4E3CDF3B" w:rsidR="003D48CD" w:rsidRPr="003D48CD" w:rsidRDefault="003D48CD" w:rsidP="006B090B">
      <w:pPr>
        <w:spacing w:after="120"/>
        <w:ind w:left="187" w:right="-720"/>
        <w:rPr>
          <w:rFonts w:ascii="Cambria Math" w:hAnsi="Cambria Math" w:cstheme="minorHAnsi"/>
          <w:color w:val="3E95CA"/>
        </w:rPr>
      </w:pPr>
      <w:r>
        <w:rPr>
          <w:rFonts w:ascii="Cambria Math" w:hAnsi="Cambria Math" w:cstheme="minorHAnsi"/>
          <w:color w:val="3E95CA"/>
        </w:rPr>
        <w:t>METHODS</w:t>
      </w:r>
    </w:p>
    <w:p w14:paraId="436A0E38" w14:textId="518CCF6E" w:rsidR="00B862A6" w:rsidRDefault="00B862A6" w:rsidP="006B090B">
      <w:pPr>
        <w:ind w:left="180" w:right="-720"/>
        <w:rPr>
          <w:rFonts w:cstheme="minorHAnsi"/>
        </w:rPr>
      </w:pPr>
      <w:r w:rsidRPr="00264FC6">
        <w:rPr>
          <w:rFonts w:cstheme="minorHAnsi"/>
        </w:rPr>
        <w:t xml:space="preserve">We searched </w:t>
      </w:r>
      <w:r w:rsidRPr="00264FC6">
        <w:rPr>
          <w:rFonts w:eastAsia="Times New Roman" w:cstheme="minorHAnsi"/>
          <w:color w:val="000000" w:themeColor="text1"/>
        </w:rPr>
        <w:t>CINAHL Plus with Full Text (EBSCO</w:t>
      </w:r>
      <w:r w:rsidRPr="00264FC6">
        <w:rPr>
          <w:rFonts w:eastAsia="Times New Roman" w:cstheme="minorHAnsi"/>
          <w:i/>
          <w:iCs/>
          <w:color w:val="000000" w:themeColor="text1"/>
        </w:rPr>
        <w:t>host</w:t>
      </w:r>
      <w:r w:rsidRPr="00264FC6">
        <w:rPr>
          <w:rFonts w:eastAsia="Times New Roman" w:cstheme="minorHAnsi"/>
          <w:color w:val="000000" w:themeColor="text1"/>
        </w:rPr>
        <w:t xml:space="preserve">), </w:t>
      </w:r>
      <w:r w:rsidRPr="00264FC6">
        <w:rPr>
          <w:rFonts w:eastAsia="Times New Roman" w:cstheme="minorHAnsi"/>
        </w:rPr>
        <w:t xml:space="preserve">Cochrane Database of Systematic Reviews, </w:t>
      </w:r>
      <w:r w:rsidRPr="00264FC6">
        <w:rPr>
          <w:rFonts w:eastAsia="Times New Roman" w:cstheme="minorHAnsi"/>
          <w:color w:val="000000" w:themeColor="text1"/>
        </w:rPr>
        <w:t>PubMed, and Scopus (Elsevier)</w:t>
      </w:r>
      <w:r w:rsidRPr="00264FC6">
        <w:rPr>
          <w:rFonts w:cstheme="minorHAnsi"/>
        </w:rPr>
        <w:t xml:space="preserve"> databases using subject headings (e.g., “healthcare worker reentry” and “refresher programs” and key words “re-enter,” “return-to-work,” AND “physician,” “nurse”). The final sample of our systematic literature review included 39 articles</w:t>
      </w:r>
      <w:ins w:id="0" w:author="Forcina, Jill Marie" w:date="2025-07-16T16:44:00Z" w16du:dateUtc="2025-07-16T20:44:00Z">
        <w:r w:rsidR="0090792A">
          <w:rPr>
            <w:rFonts w:cstheme="minorHAnsi"/>
          </w:rPr>
          <w:t>,</w:t>
        </w:r>
      </w:ins>
      <w:r w:rsidRPr="00264FC6">
        <w:rPr>
          <w:rFonts w:cstheme="minorHAnsi"/>
        </w:rPr>
        <w:t xml:space="preserve"> and Table 1 describes the article extraction process. Of the 39 articles, 26 examined reengagement practices internationally and 13 were based in the United States. Sixteen (16) articles described reengagement practices (Table 3) while the other 23 studies described the facilitators and barriers to reengaging various professions of the health workforce. Overarching facilitators and barriers to workforce reengagement at various levels (clinician-level, organizational-level and systemic/policy-level) identified in this review are outlined in Table 2. </w:t>
      </w:r>
    </w:p>
    <w:p w14:paraId="781AFF54" w14:textId="77777777" w:rsidR="00264FC6" w:rsidRDefault="00264FC6" w:rsidP="00B862A6">
      <w:pPr>
        <w:ind w:left="180"/>
        <w:rPr>
          <w:rFonts w:cstheme="minorHAnsi"/>
        </w:rPr>
      </w:pPr>
    </w:p>
    <w:p w14:paraId="396439AA" w14:textId="77777777" w:rsidR="00264FC6" w:rsidRDefault="00264FC6" w:rsidP="00B862A6">
      <w:pPr>
        <w:ind w:left="180"/>
        <w:rPr>
          <w:rFonts w:cstheme="minorHAnsi"/>
        </w:rPr>
      </w:pPr>
    </w:p>
    <w:p w14:paraId="3C10D3CD" w14:textId="77777777" w:rsidR="00264FC6" w:rsidRDefault="00264FC6" w:rsidP="00B862A6">
      <w:pPr>
        <w:ind w:left="180"/>
        <w:rPr>
          <w:rFonts w:cstheme="minorHAnsi"/>
        </w:rPr>
      </w:pPr>
    </w:p>
    <w:p w14:paraId="702E8AEB" w14:textId="77777777" w:rsidR="00264FC6" w:rsidRDefault="00264FC6" w:rsidP="00B862A6">
      <w:pPr>
        <w:ind w:left="180"/>
        <w:rPr>
          <w:rFonts w:cstheme="minorHAnsi"/>
        </w:rPr>
      </w:pPr>
    </w:p>
    <w:p w14:paraId="249B60D3" w14:textId="77777777" w:rsidR="006B090B" w:rsidRDefault="006B090B" w:rsidP="00B862A6">
      <w:pPr>
        <w:ind w:left="180"/>
        <w:rPr>
          <w:rFonts w:cstheme="minorHAnsi"/>
        </w:rPr>
      </w:pPr>
    </w:p>
    <w:p w14:paraId="2358409A" w14:textId="77777777" w:rsidR="006B090B" w:rsidRPr="00264FC6" w:rsidRDefault="006B090B" w:rsidP="00B862A6">
      <w:pPr>
        <w:ind w:left="180"/>
        <w:rPr>
          <w:rFonts w:cstheme="minorHAnsi"/>
        </w:rPr>
      </w:pPr>
    </w:p>
    <w:p w14:paraId="56B04CD7" w14:textId="77777777" w:rsidR="00B862A6" w:rsidRPr="00920023" w:rsidRDefault="00B862A6" w:rsidP="00B862A6">
      <w:pPr>
        <w:rPr>
          <w:rFonts w:ascii="Times New Roman" w:hAnsi="Times New Roman" w:cs="Times New Roman"/>
          <w:b/>
          <w:bCs/>
        </w:rPr>
      </w:pPr>
    </w:p>
    <w:tbl>
      <w:tblPr>
        <w:tblStyle w:val="TableGrid"/>
        <w:tblW w:w="0" w:type="auto"/>
        <w:tblInd w:w="-360" w:type="dxa"/>
        <w:tblLook w:val="04A0" w:firstRow="1" w:lastRow="0" w:firstColumn="1" w:lastColumn="0" w:noHBand="0" w:noVBand="1"/>
      </w:tblPr>
      <w:tblGrid>
        <w:gridCol w:w="2605"/>
        <w:gridCol w:w="7105"/>
      </w:tblGrid>
      <w:tr w:rsidR="00B862A6" w:rsidRPr="00B862A6" w14:paraId="1789CF7E" w14:textId="77777777" w:rsidTr="00B862A6">
        <w:tc>
          <w:tcPr>
            <w:tcW w:w="9710" w:type="dxa"/>
            <w:gridSpan w:val="2"/>
            <w:tcBorders>
              <w:top w:val="nil"/>
              <w:left w:val="nil"/>
              <w:bottom w:val="single" w:sz="4" w:space="0" w:color="auto"/>
              <w:right w:val="nil"/>
            </w:tcBorders>
          </w:tcPr>
          <w:p w14:paraId="4A1048C7" w14:textId="77777777" w:rsidR="00B862A6" w:rsidRPr="006829AD" w:rsidRDefault="00B862A6" w:rsidP="00B862A6">
            <w:pPr>
              <w:rPr>
                <w:rFonts w:cstheme="minorHAnsi"/>
                <w:color w:val="000000" w:themeColor="text1"/>
              </w:rPr>
            </w:pPr>
            <w:r w:rsidRPr="006829AD">
              <w:rPr>
                <w:rFonts w:cstheme="minorHAnsi"/>
                <w:b/>
                <w:bCs/>
                <w:color w:val="000000" w:themeColor="text1"/>
              </w:rPr>
              <w:t xml:space="preserve">Table 1. </w:t>
            </w:r>
            <w:r w:rsidRPr="006829AD">
              <w:rPr>
                <w:rFonts w:cstheme="minorHAnsi"/>
                <w:color w:val="000000" w:themeColor="text1"/>
              </w:rPr>
              <w:t>Article extraction process</w:t>
            </w:r>
          </w:p>
          <w:p w14:paraId="4480AD6C" w14:textId="1DF825E4" w:rsidR="00B862A6" w:rsidRPr="006829AD" w:rsidRDefault="00B862A6" w:rsidP="00421AD5">
            <w:pPr>
              <w:rPr>
                <w:rFonts w:cstheme="minorHAnsi"/>
                <w:color w:val="000000" w:themeColor="text1"/>
              </w:rPr>
            </w:pPr>
          </w:p>
        </w:tc>
      </w:tr>
      <w:tr w:rsidR="00B862A6" w:rsidRPr="00B862A6" w14:paraId="0C38CBB0" w14:textId="77777777" w:rsidTr="00B862A6">
        <w:tc>
          <w:tcPr>
            <w:tcW w:w="2605" w:type="dxa"/>
            <w:tcBorders>
              <w:top w:val="single" w:sz="4" w:space="0" w:color="auto"/>
            </w:tcBorders>
            <w:vAlign w:val="center"/>
          </w:tcPr>
          <w:p w14:paraId="1CE9E4A6" w14:textId="77777777" w:rsidR="00B862A6" w:rsidRPr="006829AD" w:rsidRDefault="00B862A6" w:rsidP="00B862A6">
            <w:pPr>
              <w:jc w:val="center"/>
              <w:rPr>
                <w:rFonts w:cstheme="minorHAnsi"/>
                <w:b/>
                <w:bCs/>
                <w:color w:val="000000" w:themeColor="text1"/>
              </w:rPr>
            </w:pPr>
            <w:r w:rsidRPr="006829AD">
              <w:rPr>
                <w:rFonts w:cstheme="minorHAnsi"/>
                <w:b/>
                <w:bCs/>
                <w:color w:val="000000" w:themeColor="text1"/>
              </w:rPr>
              <w:t>Article extraction category</w:t>
            </w:r>
          </w:p>
        </w:tc>
        <w:tc>
          <w:tcPr>
            <w:tcW w:w="7105" w:type="dxa"/>
            <w:tcBorders>
              <w:top w:val="single" w:sz="4" w:space="0" w:color="auto"/>
            </w:tcBorders>
            <w:vAlign w:val="center"/>
          </w:tcPr>
          <w:p w14:paraId="53F57FE8" w14:textId="77777777" w:rsidR="00B862A6" w:rsidRPr="006829AD" w:rsidRDefault="00B862A6" w:rsidP="00B862A6">
            <w:pPr>
              <w:jc w:val="center"/>
              <w:rPr>
                <w:rFonts w:cstheme="minorHAnsi"/>
                <w:b/>
                <w:bCs/>
                <w:color w:val="000000" w:themeColor="text1"/>
              </w:rPr>
            </w:pPr>
            <w:r w:rsidRPr="006829AD">
              <w:rPr>
                <w:rFonts w:cstheme="minorHAnsi"/>
                <w:b/>
                <w:bCs/>
                <w:color w:val="000000" w:themeColor="text1"/>
              </w:rPr>
              <w:t>Article extraction process</w:t>
            </w:r>
          </w:p>
        </w:tc>
      </w:tr>
      <w:tr w:rsidR="00B862A6" w:rsidRPr="00B862A6" w14:paraId="5BBE65F2" w14:textId="77777777" w:rsidTr="00B862A6">
        <w:tc>
          <w:tcPr>
            <w:tcW w:w="2605" w:type="dxa"/>
          </w:tcPr>
          <w:p w14:paraId="79EAE1B2" w14:textId="77777777" w:rsidR="00B862A6" w:rsidRPr="006829AD" w:rsidRDefault="00B862A6" w:rsidP="00421AD5">
            <w:pPr>
              <w:rPr>
                <w:rFonts w:cstheme="minorHAnsi"/>
              </w:rPr>
            </w:pPr>
            <w:r w:rsidRPr="006829AD">
              <w:rPr>
                <w:rFonts w:cstheme="minorHAnsi"/>
              </w:rPr>
              <w:t>Study type</w:t>
            </w:r>
          </w:p>
        </w:tc>
        <w:tc>
          <w:tcPr>
            <w:tcW w:w="7105" w:type="dxa"/>
          </w:tcPr>
          <w:p w14:paraId="42E163CC" w14:textId="77777777" w:rsidR="00B862A6" w:rsidRPr="006829AD" w:rsidRDefault="00B862A6" w:rsidP="00421AD5">
            <w:pPr>
              <w:rPr>
                <w:rFonts w:cstheme="minorHAnsi"/>
              </w:rPr>
            </w:pPr>
            <w:r w:rsidRPr="006829AD">
              <w:rPr>
                <w:rFonts w:cstheme="minorHAnsi"/>
              </w:rPr>
              <w:t>Quantitative, qualitative, mixed-methods, or case studies that either quantitatively measure the outcome of reengaging healthcare workers who are reentering the workforce or describe a reengagement program or strategy employed</w:t>
            </w:r>
          </w:p>
        </w:tc>
      </w:tr>
      <w:tr w:rsidR="00B862A6" w:rsidRPr="00B862A6" w14:paraId="54688A75" w14:textId="77777777" w:rsidTr="00B862A6">
        <w:tc>
          <w:tcPr>
            <w:tcW w:w="2605" w:type="dxa"/>
          </w:tcPr>
          <w:p w14:paraId="3259D0C7" w14:textId="77777777" w:rsidR="00B862A6" w:rsidRPr="006829AD" w:rsidRDefault="00B862A6" w:rsidP="00421AD5">
            <w:pPr>
              <w:rPr>
                <w:rFonts w:cstheme="minorHAnsi"/>
              </w:rPr>
            </w:pPr>
            <w:r w:rsidRPr="006829AD">
              <w:rPr>
                <w:rFonts w:cstheme="minorHAnsi"/>
              </w:rPr>
              <w:t>Population</w:t>
            </w:r>
          </w:p>
        </w:tc>
        <w:tc>
          <w:tcPr>
            <w:tcW w:w="7105" w:type="dxa"/>
          </w:tcPr>
          <w:p w14:paraId="3AAB304B" w14:textId="77777777" w:rsidR="00B862A6" w:rsidRPr="006829AD" w:rsidRDefault="00B862A6" w:rsidP="00421AD5">
            <w:pPr>
              <w:rPr>
                <w:rFonts w:cstheme="minorHAnsi"/>
              </w:rPr>
            </w:pPr>
            <w:r w:rsidRPr="006829AD">
              <w:rPr>
                <w:rFonts w:cstheme="minorHAnsi"/>
              </w:rPr>
              <w:t xml:space="preserve">Previously licensed physicians, dentists and dental hygienists, nurses, pharmacists, allied health professionals, and mental health professionals (e.g., social workers, licensed practical counselors, etc.) who exited the workforce (i.e., due to an inactive, expired, or revoked license, </w:t>
            </w:r>
            <w:proofErr w:type="gramStart"/>
            <w:r w:rsidRPr="006829AD">
              <w:rPr>
                <w:rFonts w:cstheme="minorHAnsi"/>
              </w:rPr>
              <w:t>or those</w:t>
            </w:r>
            <w:proofErr w:type="gramEnd"/>
            <w:r w:rsidRPr="006829AD">
              <w:rPr>
                <w:rFonts w:cstheme="minorHAnsi"/>
              </w:rPr>
              <w:t xml:space="preserve"> returning from an extended parental or health-related leave).</w:t>
            </w:r>
          </w:p>
        </w:tc>
      </w:tr>
      <w:tr w:rsidR="00B862A6" w:rsidRPr="00B862A6" w14:paraId="194D2828" w14:textId="77777777" w:rsidTr="00B862A6">
        <w:tc>
          <w:tcPr>
            <w:tcW w:w="2605" w:type="dxa"/>
          </w:tcPr>
          <w:p w14:paraId="499482D8" w14:textId="77777777" w:rsidR="00B862A6" w:rsidRPr="006829AD" w:rsidRDefault="00B862A6" w:rsidP="00421AD5">
            <w:pPr>
              <w:rPr>
                <w:rFonts w:cstheme="minorHAnsi"/>
              </w:rPr>
            </w:pPr>
            <w:r w:rsidRPr="006829AD">
              <w:rPr>
                <w:rFonts w:cstheme="minorHAnsi"/>
              </w:rPr>
              <w:t>Date range</w:t>
            </w:r>
          </w:p>
        </w:tc>
        <w:tc>
          <w:tcPr>
            <w:tcW w:w="7105" w:type="dxa"/>
          </w:tcPr>
          <w:p w14:paraId="616C783A" w14:textId="77777777" w:rsidR="00B862A6" w:rsidRPr="006829AD" w:rsidRDefault="00B862A6" w:rsidP="00421AD5">
            <w:pPr>
              <w:rPr>
                <w:rFonts w:cstheme="minorHAnsi"/>
              </w:rPr>
            </w:pPr>
            <w:r w:rsidRPr="006829AD">
              <w:rPr>
                <w:rFonts w:cstheme="minorHAnsi"/>
              </w:rPr>
              <w:t>Published between 2014 to 2024</w:t>
            </w:r>
          </w:p>
        </w:tc>
      </w:tr>
      <w:tr w:rsidR="00B862A6" w:rsidRPr="00B862A6" w14:paraId="30DDE059" w14:textId="77777777" w:rsidTr="00B862A6">
        <w:tc>
          <w:tcPr>
            <w:tcW w:w="2605" w:type="dxa"/>
          </w:tcPr>
          <w:p w14:paraId="400A4D44" w14:textId="1482DCBB" w:rsidR="00B862A6" w:rsidRPr="006829AD" w:rsidRDefault="00B862A6" w:rsidP="00421AD5">
            <w:pPr>
              <w:rPr>
                <w:rFonts w:cstheme="minorHAnsi"/>
              </w:rPr>
            </w:pPr>
            <w:r w:rsidRPr="006829AD">
              <w:rPr>
                <w:rFonts w:cstheme="minorHAnsi"/>
              </w:rPr>
              <w:t>Databases systematically searched</w:t>
            </w:r>
          </w:p>
        </w:tc>
        <w:tc>
          <w:tcPr>
            <w:tcW w:w="7105" w:type="dxa"/>
          </w:tcPr>
          <w:p w14:paraId="6642EF29" w14:textId="77777777" w:rsidR="00B862A6" w:rsidRPr="006829AD" w:rsidRDefault="00B862A6" w:rsidP="00421AD5">
            <w:pPr>
              <w:rPr>
                <w:rFonts w:cstheme="minorHAnsi"/>
              </w:rPr>
            </w:pPr>
            <w:r w:rsidRPr="006829AD">
              <w:rPr>
                <w:rFonts w:cstheme="minorHAnsi"/>
              </w:rPr>
              <w:t>PubMed, CINHAL Plus with Full Text (EBSCO</w:t>
            </w:r>
            <w:r w:rsidRPr="006829AD">
              <w:rPr>
                <w:rFonts w:cstheme="minorHAnsi"/>
                <w:i/>
                <w:iCs/>
              </w:rPr>
              <w:t>host</w:t>
            </w:r>
            <w:r w:rsidRPr="006829AD">
              <w:rPr>
                <w:rFonts w:cstheme="minorHAnsi"/>
              </w:rPr>
              <w:t>), and Scopus</w:t>
            </w:r>
          </w:p>
        </w:tc>
      </w:tr>
      <w:tr w:rsidR="00B862A6" w:rsidRPr="00B862A6" w14:paraId="47724BD0" w14:textId="77777777" w:rsidTr="00B862A6">
        <w:tc>
          <w:tcPr>
            <w:tcW w:w="2605" w:type="dxa"/>
          </w:tcPr>
          <w:p w14:paraId="4AF471C0" w14:textId="77777777" w:rsidR="00B862A6" w:rsidRPr="006829AD" w:rsidRDefault="00B862A6" w:rsidP="00421AD5">
            <w:pPr>
              <w:rPr>
                <w:rFonts w:cstheme="minorHAnsi"/>
              </w:rPr>
            </w:pPr>
            <w:r w:rsidRPr="006829AD">
              <w:rPr>
                <w:rFonts w:cstheme="minorHAnsi"/>
              </w:rPr>
              <w:t>Key search terms</w:t>
            </w:r>
          </w:p>
        </w:tc>
        <w:tc>
          <w:tcPr>
            <w:tcW w:w="7105" w:type="dxa"/>
          </w:tcPr>
          <w:p w14:paraId="1EBCAE2A" w14:textId="77777777" w:rsidR="00B862A6" w:rsidRPr="006829AD" w:rsidRDefault="00B862A6" w:rsidP="00421AD5">
            <w:pPr>
              <w:rPr>
                <w:rFonts w:cstheme="minorHAnsi"/>
              </w:rPr>
            </w:pPr>
            <w:r w:rsidRPr="006829AD">
              <w:rPr>
                <w:rFonts w:cstheme="minorHAnsi"/>
              </w:rPr>
              <w:t>“inactive” OR “refresher” OR “return” OR “re-enter” AND “return to work” OR “return to practice” OR “reentered work” OR “reintegrate”</w:t>
            </w:r>
          </w:p>
        </w:tc>
      </w:tr>
      <w:tr w:rsidR="00B862A6" w:rsidRPr="00B862A6" w14:paraId="335FA1BA" w14:textId="77777777" w:rsidTr="00B862A6">
        <w:tc>
          <w:tcPr>
            <w:tcW w:w="2605" w:type="dxa"/>
          </w:tcPr>
          <w:p w14:paraId="06D33A24" w14:textId="77777777" w:rsidR="00B862A6" w:rsidRPr="006829AD" w:rsidRDefault="00B862A6" w:rsidP="00421AD5">
            <w:pPr>
              <w:rPr>
                <w:rFonts w:cstheme="minorHAnsi"/>
              </w:rPr>
            </w:pPr>
            <w:r w:rsidRPr="006829AD">
              <w:rPr>
                <w:rFonts w:cstheme="minorHAnsi"/>
              </w:rPr>
              <w:t>Article assessment</w:t>
            </w:r>
          </w:p>
        </w:tc>
        <w:tc>
          <w:tcPr>
            <w:tcW w:w="7105" w:type="dxa"/>
          </w:tcPr>
          <w:p w14:paraId="706A26CE" w14:textId="77777777" w:rsidR="00B862A6" w:rsidRPr="006829AD" w:rsidRDefault="00B862A6" w:rsidP="00421AD5">
            <w:pPr>
              <w:rPr>
                <w:rFonts w:cstheme="minorHAnsi"/>
              </w:rPr>
            </w:pPr>
            <w:r w:rsidRPr="006829AD">
              <w:rPr>
                <w:rFonts w:cstheme="minorHAnsi"/>
              </w:rPr>
              <w:t xml:space="preserve">2,194 articles identified in search and included in title and abstract screen </w:t>
            </w:r>
            <w:r w:rsidRPr="006829AD">
              <w:rPr>
                <w:rFonts w:cstheme="minorHAnsi"/>
              </w:rPr>
              <w:sym w:font="Wingdings" w:char="F0E0"/>
            </w:r>
            <w:r w:rsidRPr="006829AD">
              <w:rPr>
                <w:rFonts w:cstheme="minorHAnsi"/>
              </w:rPr>
              <w:t xml:space="preserve"> 105 articles included in full-text review </w:t>
            </w:r>
            <w:r w:rsidRPr="006829AD">
              <w:rPr>
                <w:rFonts w:cstheme="minorHAnsi"/>
              </w:rPr>
              <w:sym w:font="Wingdings" w:char="F0E0"/>
            </w:r>
            <w:r w:rsidRPr="006829AD">
              <w:rPr>
                <w:rFonts w:cstheme="minorHAnsi"/>
              </w:rPr>
              <w:t xml:space="preserve"> 39 articles included in final literature review</w:t>
            </w:r>
          </w:p>
        </w:tc>
      </w:tr>
    </w:tbl>
    <w:p w14:paraId="5305A73B" w14:textId="77777777" w:rsidR="00B862A6" w:rsidRPr="00B862A6" w:rsidRDefault="00B862A6" w:rsidP="00B862A6">
      <w:pPr>
        <w:rPr>
          <w:rFonts w:ascii="Times New Roman" w:hAnsi="Times New Roman" w:cs="Times New Roman"/>
          <w:b/>
          <w:bCs/>
          <w:sz w:val="24"/>
          <w:szCs w:val="24"/>
        </w:rPr>
      </w:pPr>
    </w:p>
    <w:tbl>
      <w:tblPr>
        <w:tblStyle w:val="TableGrid"/>
        <w:tblW w:w="0" w:type="auto"/>
        <w:tblInd w:w="-360" w:type="dxa"/>
        <w:tblLayout w:type="fixed"/>
        <w:tblCellMar>
          <w:left w:w="144" w:type="dxa"/>
        </w:tblCellMar>
        <w:tblLook w:val="04A0" w:firstRow="1" w:lastRow="0" w:firstColumn="1" w:lastColumn="0" w:noHBand="0" w:noVBand="1"/>
      </w:tblPr>
      <w:tblGrid>
        <w:gridCol w:w="1890"/>
        <w:gridCol w:w="3690"/>
        <w:gridCol w:w="4140"/>
      </w:tblGrid>
      <w:tr w:rsidR="00B862A6" w:rsidRPr="006829AD" w14:paraId="1EDFDC45" w14:textId="77777777" w:rsidTr="0041751D">
        <w:tc>
          <w:tcPr>
            <w:tcW w:w="9720" w:type="dxa"/>
            <w:gridSpan w:val="3"/>
            <w:tcBorders>
              <w:top w:val="nil"/>
              <w:left w:val="nil"/>
              <w:bottom w:val="single" w:sz="4" w:space="0" w:color="auto"/>
              <w:right w:val="nil"/>
            </w:tcBorders>
          </w:tcPr>
          <w:p w14:paraId="347ADD79" w14:textId="77777777" w:rsidR="00B862A6" w:rsidRPr="006829AD" w:rsidRDefault="00B862A6" w:rsidP="00B862A6">
            <w:pPr>
              <w:ind w:left="-30"/>
              <w:rPr>
                <w:rFonts w:cstheme="minorHAnsi"/>
              </w:rPr>
            </w:pPr>
            <w:r w:rsidRPr="006829AD">
              <w:rPr>
                <w:rFonts w:cstheme="minorHAnsi"/>
                <w:b/>
                <w:bCs/>
              </w:rPr>
              <w:t xml:space="preserve">Table 2. </w:t>
            </w:r>
            <w:r w:rsidRPr="006829AD">
              <w:rPr>
                <w:rFonts w:cstheme="minorHAnsi"/>
              </w:rPr>
              <w:t>Facilitators and barriers to healthcare workers reentering clinical practice</w:t>
            </w:r>
          </w:p>
          <w:p w14:paraId="1AED5B9A" w14:textId="77777777" w:rsidR="00B862A6" w:rsidRPr="006829AD" w:rsidRDefault="00B862A6" w:rsidP="00421AD5">
            <w:pPr>
              <w:rPr>
                <w:rFonts w:cstheme="minorHAnsi"/>
                <w:b/>
                <w:bCs/>
              </w:rPr>
            </w:pPr>
          </w:p>
        </w:tc>
      </w:tr>
      <w:tr w:rsidR="00B862A6" w:rsidRPr="006829AD" w14:paraId="0CD96FA8" w14:textId="77777777" w:rsidTr="0041751D">
        <w:trPr>
          <w:trHeight w:val="602"/>
        </w:trPr>
        <w:tc>
          <w:tcPr>
            <w:tcW w:w="1890" w:type="dxa"/>
            <w:tcBorders>
              <w:top w:val="single" w:sz="4" w:space="0" w:color="auto"/>
            </w:tcBorders>
            <w:vAlign w:val="center"/>
          </w:tcPr>
          <w:p w14:paraId="0D11F4D2" w14:textId="77777777" w:rsidR="00B862A6" w:rsidRPr="006829AD" w:rsidRDefault="00B862A6" w:rsidP="00B862A6">
            <w:pPr>
              <w:jc w:val="center"/>
              <w:rPr>
                <w:rFonts w:cstheme="minorHAnsi"/>
                <w:b/>
                <w:bCs/>
              </w:rPr>
            </w:pPr>
            <w:r w:rsidRPr="006829AD">
              <w:rPr>
                <w:rFonts w:cstheme="minorHAnsi"/>
                <w:b/>
                <w:bCs/>
              </w:rPr>
              <w:t>Level of Reengagement</w:t>
            </w:r>
          </w:p>
        </w:tc>
        <w:tc>
          <w:tcPr>
            <w:tcW w:w="3690" w:type="dxa"/>
            <w:tcBorders>
              <w:top w:val="single" w:sz="4" w:space="0" w:color="auto"/>
            </w:tcBorders>
            <w:vAlign w:val="center"/>
          </w:tcPr>
          <w:p w14:paraId="04E9E725" w14:textId="77777777" w:rsidR="00B862A6" w:rsidRPr="006829AD" w:rsidRDefault="00B862A6" w:rsidP="00B862A6">
            <w:pPr>
              <w:jc w:val="center"/>
              <w:rPr>
                <w:rFonts w:cstheme="minorHAnsi"/>
                <w:b/>
                <w:bCs/>
              </w:rPr>
            </w:pPr>
            <w:r w:rsidRPr="006829AD">
              <w:rPr>
                <w:rFonts w:cstheme="minorHAnsi"/>
                <w:b/>
                <w:bCs/>
              </w:rPr>
              <w:t>Facilitators to Reengagement</w:t>
            </w:r>
          </w:p>
        </w:tc>
        <w:tc>
          <w:tcPr>
            <w:tcW w:w="4140" w:type="dxa"/>
            <w:tcBorders>
              <w:top w:val="single" w:sz="4" w:space="0" w:color="auto"/>
            </w:tcBorders>
            <w:vAlign w:val="center"/>
          </w:tcPr>
          <w:p w14:paraId="1C553B87" w14:textId="77777777" w:rsidR="00B862A6" w:rsidRPr="006829AD" w:rsidRDefault="00B862A6" w:rsidP="00B862A6">
            <w:pPr>
              <w:jc w:val="center"/>
              <w:rPr>
                <w:rFonts w:cstheme="minorHAnsi"/>
                <w:b/>
                <w:bCs/>
              </w:rPr>
            </w:pPr>
            <w:r w:rsidRPr="006829AD">
              <w:rPr>
                <w:rFonts w:cstheme="minorHAnsi"/>
                <w:b/>
                <w:bCs/>
              </w:rPr>
              <w:t>Barriers to Reengagement</w:t>
            </w:r>
          </w:p>
        </w:tc>
      </w:tr>
      <w:tr w:rsidR="00B862A6" w:rsidRPr="006829AD" w14:paraId="515E6D98" w14:textId="77777777" w:rsidTr="0041751D">
        <w:tc>
          <w:tcPr>
            <w:tcW w:w="1890" w:type="dxa"/>
          </w:tcPr>
          <w:p w14:paraId="0C9D29B2" w14:textId="77777777" w:rsidR="00B862A6" w:rsidRPr="006829AD" w:rsidRDefault="00B862A6" w:rsidP="00421AD5">
            <w:pPr>
              <w:rPr>
                <w:rFonts w:cstheme="minorHAnsi"/>
              </w:rPr>
            </w:pPr>
            <w:r w:rsidRPr="006829AD">
              <w:rPr>
                <w:rFonts w:cstheme="minorHAnsi"/>
              </w:rPr>
              <w:t>Clinician-level</w:t>
            </w:r>
          </w:p>
        </w:tc>
        <w:tc>
          <w:tcPr>
            <w:tcW w:w="3690" w:type="dxa"/>
          </w:tcPr>
          <w:p w14:paraId="045544D8" w14:textId="77777777" w:rsidR="00B862A6" w:rsidRPr="006829AD" w:rsidRDefault="00B862A6" w:rsidP="00B862A6">
            <w:pPr>
              <w:pStyle w:val="ListParagraph"/>
              <w:numPr>
                <w:ilvl w:val="0"/>
                <w:numId w:val="11"/>
              </w:numPr>
              <w:ind w:left="504"/>
              <w:rPr>
                <w:rFonts w:cstheme="minorHAnsi"/>
              </w:rPr>
            </w:pPr>
            <w:r w:rsidRPr="006829AD">
              <w:rPr>
                <w:rFonts w:cstheme="minorHAnsi"/>
              </w:rPr>
              <w:t>Personal motivation and sense of purpose</w:t>
            </w:r>
          </w:p>
          <w:p w14:paraId="563EC844" w14:textId="77777777" w:rsidR="00B862A6" w:rsidRPr="006829AD" w:rsidRDefault="00B862A6" w:rsidP="00B862A6">
            <w:pPr>
              <w:pStyle w:val="ListParagraph"/>
              <w:numPr>
                <w:ilvl w:val="0"/>
                <w:numId w:val="11"/>
              </w:numPr>
              <w:ind w:left="504"/>
              <w:rPr>
                <w:rFonts w:cstheme="minorHAnsi"/>
              </w:rPr>
            </w:pPr>
            <w:r w:rsidRPr="006829AD">
              <w:rPr>
                <w:rFonts w:cstheme="minorHAnsi"/>
              </w:rPr>
              <w:t>Moral obligation to contribute</w:t>
            </w:r>
          </w:p>
          <w:p w14:paraId="4195C294" w14:textId="77777777" w:rsidR="00B862A6" w:rsidRPr="006829AD" w:rsidRDefault="00B862A6" w:rsidP="00B862A6">
            <w:pPr>
              <w:pStyle w:val="ListParagraph"/>
              <w:numPr>
                <w:ilvl w:val="0"/>
                <w:numId w:val="11"/>
              </w:numPr>
              <w:ind w:left="504"/>
              <w:rPr>
                <w:rFonts w:cstheme="minorHAnsi"/>
              </w:rPr>
            </w:pPr>
            <w:r w:rsidRPr="006829AD">
              <w:rPr>
                <w:rFonts w:cstheme="minorHAnsi"/>
              </w:rPr>
              <w:t>Positive past experiences</w:t>
            </w:r>
          </w:p>
        </w:tc>
        <w:tc>
          <w:tcPr>
            <w:tcW w:w="4140" w:type="dxa"/>
          </w:tcPr>
          <w:p w14:paraId="2956747E" w14:textId="77777777" w:rsidR="00B862A6" w:rsidRPr="006829AD" w:rsidRDefault="00B862A6" w:rsidP="00B862A6">
            <w:pPr>
              <w:pStyle w:val="ListParagraph"/>
              <w:numPr>
                <w:ilvl w:val="0"/>
                <w:numId w:val="11"/>
              </w:numPr>
              <w:ind w:left="504"/>
              <w:rPr>
                <w:rFonts w:cstheme="minorHAnsi"/>
              </w:rPr>
            </w:pPr>
            <w:r w:rsidRPr="006829AD">
              <w:rPr>
                <w:rFonts w:cstheme="minorHAnsi"/>
              </w:rPr>
              <w:t>Lack of respect from peers</w:t>
            </w:r>
          </w:p>
          <w:p w14:paraId="74BFDF9C" w14:textId="77777777" w:rsidR="00B862A6" w:rsidRPr="006829AD" w:rsidRDefault="00B862A6" w:rsidP="00B862A6">
            <w:pPr>
              <w:pStyle w:val="ListParagraph"/>
              <w:numPr>
                <w:ilvl w:val="0"/>
                <w:numId w:val="11"/>
              </w:numPr>
              <w:ind w:left="504"/>
              <w:rPr>
                <w:rFonts w:cstheme="minorHAnsi"/>
              </w:rPr>
            </w:pPr>
            <w:r w:rsidRPr="006829AD">
              <w:rPr>
                <w:rFonts w:cstheme="minorHAnsi"/>
              </w:rPr>
              <w:t>Lack of confidence</w:t>
            </w:r>
          </w:p>
          <w:p w14:paraId="7FF25BB4" w14:textId="77777777" w:rsidR="00B862A6" w:rsidRPr="006829AD" w:rsidRDefault="00B862A6" w:rsidP="00B862A6">
            <w:pPr>
              <w:pStyle w:val="ListParagraph"/>
              <w:numPr>
                <w:ilvl w:val="0"/>
                <w:numId w:val="11"/>
              </w:numPr>
              <w:ind w:left="504"/>
              <w:rPr>
                <w:rFonts w:cstheme="minorHAnsi"/>
              </w:rPr>
            </w:pPr>
            <w:r w:rsidRPr="006829AD">
              <w:rPr>
                <w:rFonts w:cstheme="minorHAnsi"/>
              </w:rPr>
              <w:t xml:space="preserve">Feelings of being perceived as less competent </w:t>
            </w:r>
          </w:p>
          <w:p w14:paraId="0FB5084C" w14:textId="77777777" w:rsidR="00B862A6" w:rsidRPr="006829AD" w:rsidRDefault="00B862A6" w:rsidP="00B862A6">
            <w:pPr>
              <w:pStyle w:val="ListParagraph"/>
              <w:numPr>
                <w:ilvl w:val="0"/>
                <w:numId w:val="11"/>
              </w:numPr>
              <w:ind w:left="504"/>
              <w:rPr>
                <w:rFonts w:cstheme="minorHAnsi"/>
              </w:rPr>
            </w:pPr>
            <w:r w:rsidRPr="006829AD">
              <w:rPr>
                <w:rFonts w:cstheme="minorHAnsi"/>
              </w:rPr>
              <w:t>Ongoing health issues</w:t>
            </w:r>
          </w:p>
          <w:p w14:paraId="2F0C017C" w14:textId="77777777" w:rsidR="00B862A6" w:rsidRPr="006829AD" w:rsidRDefault="00B862A6" w:rsidP="00B862A6">
            <w:pPr>
              <w:pStyle w:val="ListParagraph"/>
              <w:numPr>
                <w:ilvl w:val="0"/>
                <w:numId w:val="11"/>
              </w:numPr>
              <w:ind w:left="504"/>
              <w:rPr>
                <w:rFonts w:cstheme="minorHAnsi"/>
              </w:rPr>
            </w:pPr>
            <w:r w:rsidRPr="006829AD">
              <w:rPr>
                <w:rFonts w:cstheme="minorHAnsi"/>
              </w:rPr>
              <w:t>Family concerns (childcare costs, scheduling)</w:t>
            </w:r>
          </w:p>
          <w:p w14:paraId="7AA1BC86" w14:textId="77777777" w:rsidR="00B862A6" w:rsidRPr="006829AD" w:rsidRDefault="00B862A6" w:rsidP="00B862A6">
            <w:pPr>
              <w:pStyle w:val="ListParagraph"/>
              <w:numPr>
                <w:ilvl w:val="0"/>
                <w:numId w:val="11"/>
              </w:numPr>
              <w:ind w:left="504"/>
              <w:rPr>
                <w:rFonts w:cstheme="minorHAnsi"/>
              </w:rPr>
            </w:pPr>
            <w:r w:rsidRPr="006829AD">
              <w:rPr>
                <w:rFonts w:cstheme="minorHAnsi"/>
              </w:rPr>
              <w:t xml:space="preserve">Difficulties gaining employment </w:t>
            </w:r>
          </w:p>
          <w:p w14:paraId="29CA4FA6" w14:textId="77777777" w:rsidR="00B862A6" w:rsidRPr="006829AD" w:rsidRDefault="00B862A6" w:rsidP="00B862A6">
            <w:pPr>
              <w:pStyle w:val="ListParagraph"/>
              <w:numPr>
                <w:ilvl w:val="0"/>
                <w:numId w:val="11"/>
              </w:numPr>
              <w:ind w:left="504"/>
              <w:rPr>
                <w:rFonts w:cstheme="minorHAnsi"/>
              </w:rPr>
            </w:pPr>
            <w:r w:rsidRPr="006829AD">
              <w:rPr>
                <w:rFonts w:cstheme="minorHAnsi"/>
              </w:rPr>
              <w:t>Inability to meet physical demands of job</w:t>
            </w:r>
          </w:p>
        </w:tc>
      </w:tr>
      <w:tr w:rsidR="00B862A6" w:rsidRPr="006829AD" w14:paraId="669A5BAB" w14:textId="77777777" w:rsidTr="0041751D">
        <w:tc>
          <w:tcPr>
            <w:tcW w:w="1890" w:type="dxa"/>
          </w:tcPr>
          <w:p w14:paraId="2E9F3557" w14:textId="3DEF1D15" w:rsidR="00B862A6" w:rsidRPr="006829AD" w:rsidRDefault="00B862A6" w:rsidP="00421AD5">
            <w:pPr>
              <w:rPr>
                <w:rFonts w:cstheme="minorHAnsi"/>
              </w:rPr>
            </w:pPr>
            <w:r w:rsidRPr="006829AD">
              <w:rPr>
                <w:rFonts w:cstheme="minorHAnsi"/>
              </w:rPr>
              <w:t xml:space="preserve">Organizational </w:t>
            </w:r>
          </w:p>
        </w:tc>
        <w:tc>
          <w:tcPr>
            <w:tcW w:w="3690" w:type="dxa"/>
          </w:tcPr>
          <w:p w14:paraId="2CCE0B45" w14:textId="77777777" w:rsidR="00B862A6" w:rsidRPr="006829AD" w:rsidRDefault="00B862A6" w:rsidP="00B862A6">
            <w:pPr>
              <w:pStyle w:val="ListParagraph"/>
              <w:numPr>
                <w:ilvl w:val="0"/>
                <w:numId w:val="11"/>
              </w:numPr>
              <w:ind w:left="504"/>
              <w:rPr>
                <w:rFonts w:cstheme="minorHAnsi"/>
              </w:rPr>
            </w:pPr>
            <w:r w:rsidRPr="006829AD">
              <w:rPr>
                <w:rFonts w:cstheme="minorHAnsi"/>
              </w:rPr>
              <w:t>Positive and supportive leadership</w:t>
            </w:r>
          </w:p>
          <w:p w14:paraId="77932689" w14:textId="77777777" w:rsidR="00B862A6" w:rsidRPr="006829AD" w:rsidRDefault="00B862A6" w:rsidP="00B862A6">
            <w:pPr>
              <w:pStyle w:val="ListParagraph"/>
              <w:numPr>
                <w:ilvl w:val="0"/>
                <w:numId w:val="11"/>
              </w:numPr>
              <w:ind w:left="504"/>
              <w:rPr>
                <w:rFonts w:cstheme="minorHAnsi"/>
              </w:rPr>
            </w:pPr>
            <w:r w:rsidRPr="006829AD">
              <w:rPr>
                <w:rFonts w:cstheme="minorHAnsi"/>
              </w:rPr>
              <w:t>Understanding of family needs (e.g., gradual reentry after parental leave, flexible scheduling, accommodations for breastfeeding)</w:t>
            </w:r>
          </w:p>
          <w:p w14:paraId="633A591E" w14:textId="77777777" w:rsidR="00B862A6" w:rsidRPr="006829AD" w:rsidRDefault="00B862A6" w:rsidP="00B862A6">
            <w:pPr>
              <w:pStyle w:val="ListParagraph"/>
              <w:numPr>
                <w:ilvl w:val="0"/>
                <w:numId w:val="11"/>
              </w:numPr>
              <w:ind w:left="504"/>
              <w:rPr>
                <w:rFonts w:cstheme="minorHAnsi"/>
              </w:rPr>
            </w:pPr>
            <w:r w:rsidRPr="006829AD">
              <w:rPr>
                <w:rFonts w:cstheme="minorHAnsi"/>
              </w:rPr>
              <w:t xml:space="preserve">Continuing education and training </w:t>
            </w:r>
          </w:p>
          <w:p w14:paraId="5079BDC5" w14:textId="77777777" w:rsidR="00B862A6" w:rsidRPr="006829AD" w:rsidRDefault="00B862A6" w:rsidP="00B862A6">
            <w:pPr>
              <w:pStyle w:val="ListParagraph"/>
              <w:numPr>
                <w:ilvl w:val="0"/>
                <w:numId w:val="11"/>
              </w:numPr>
              <w:ind w:left="504"/>
              <w:rPr>
                <w:rFonts w:cstheme="minorHAnsi"/>
              </w:rPr>
            </w:pPr>
            <w:r w:rsidRPr="006829AD">
              <w:rPr>
                <w:rFonts w:cstheme="minorHAnsi"/>
              </w:rPr>
              <w:t>Mentorship and preceptorship programs</w:t>
            </w:r>
          </w:p>
          <w:p w14:paraId="697221A7" w14:textId="77777777" w:rsidR="00B862A6" w:rsidRPr="006829AD" w:rsidRDefault="00B862A6" w:rsidP="00B862A6">
            <w:pPr>
              <w:pStyle w:val="ListParagraph"/>
              <w:numPr>
                <w:ilvl w:val="0"/>
                <w:numId w:val="11"/>
              </w:numPr>
              <w:ind w:left="504"/>
              <w:rPr>
                <w:rFonts w:cstheme="minorHAnsi"/>
              </w:rPr>
            </w:pPr>
            <w:r w:rsidRPr="006829AD">
              <w:rPr>
                <w:rFonts w:cstheme="minorHAnsi"/>
              </w:rPr>
              <w:lastRenderedPageBreak/>
              <w:t xml:space="preserve">Career pathways for advancement </w:t>
            </w:r>
          </w:p>
          <w:p w14:paraId="19F82BE6" w14:textId="77777777" w:rsidR="00B862A6" w:rsidRPr="006829AD" w:rsidRDefault="00B862A6" w:rsidP="00B862A6">
            <w:pPr>
              <w:pStyle w:val="ListParagraph"/>
              <w:numPr>
                <w:ilvl w:val="0"/>
                <w:numId w:val="11"/>
              </w:numPr>
              <w:ind w:left="504"/>
              <w:rPr>
                <w:rFonts w:cstheme="minorHAnsi"/>
              </w:rPr>
            </w:pPr>
            <w:r w:rsidRPr="006829AD">
              <w:rPr>
                <w:rFonts w:cstheme="minorHAnsi"/>
              </w:rPr>
              <w:t>Accommodation for physical needs (e.g., lactation breaks and spaces, sit-to-stand workstations, gradual return to work schedule or modified hours)</w:t>
            </w:r>
          </w:p>
          <w:p w14:paraId="5A8203DE" w14:textId="77777777" w:rsidR="00B862A6" w:rsidRPr="006829AD" w:rsidRDefault="00B862A6" w:rsidP="00B862A6">
            <w:pPr>
              <w:rPr>
                <w:rFonts w:cstheme="minorHAnsi"/>
              </w:rPr>
            </w:pPr>
          </w:p>
        </w:tc>
        <w:tc>
          <w:tcPr>
            <w:tcW w:w="4140" w:type="dxa"/>
          </w:tcPr>
          <w:p w14:paraId="48DB53AF" w14:textId="77777777" w:rsidR="00B862A6" w:rsidRPr="006829AD" w:rsidRDefault="00B862A6" w:rsidP="00B862A6">
            <w:pPr>
              <w:pStyle w:val="ListParagraph"/>
              <w:numPr>
                <w:ilvl w:val="0"/>
                <w:numId w:val="11"/>
              </w:numPr>
              <w:ind w:left="504"/>
              <w:rPr>
                <w:rFonts w:cstheme="minorHAnsi"/>
              </w:rPr>
            </w:pPr>
            <w:r w:rsidRPr="006829AD">
              <w:rPr>
                <w:rFonts w:cstheme="minorHAnsi"/>
              </w:rPr>
              <w:lastRenderedPageBreak/>
              <w:t>Poor leadership with lack of support and mentorship</w:t>
            </w:r>
          </w:p>
          <w:p w14:paraId="212639F7" w14:textId="77777777" w:rsidR="00B862A6" w:rsidRPr="006829AD" w:rsidRDefault="00B862A6" w:rsidP="00B862A6">
            <w:pPr>
              <w:pStyle w:val="ListParagraph"/>
              <w:numPr>
                <w:ilvl w:val="0"/>
                <w:numId w:val="11"/>
              </w:numPr>
              <w:ind w:left="504"/>
              <w:rPr>
                <w:rFonts w:cstheme="minorHAnsi"/>
              </w:rPr>
            </w:pPr>
            <w:r w:rsidRPr="006829AD">
              <w:rPr>
                <w:rFonts w:cstheme="minorHAnsi"/>
              </w:rPr>
              <w:t xml:space="preserve">Poor communication between the department/administration about reentry and job-related expectations </w:t>
            </w:r>
          </w:p>
          <w:p w14:paraId="528A86F4" w14:textId="77777777" w:rsidR="00B862A6" w:rsidRPr="006829AD" w:rsidRDefault="00B862A6" w:rsidP="00B862A6">
            <w:pPr>
              <w:pStyle w:val="ListParagraph"/>
              <w:numPr>
                <w:ilvl w:val="0"/>
                <w:numId w:val="11"/>
              </w:numPr>
              <w:ind w:left="504"/>
              <w:rPr>
                <w:rFonts w:cstheme="minorHAnsi"/>
              </w:rPr>
            </w:pPr>
            <w:r w:rsidRPr="006829AD">
              <w:rPr>
                <w:rFonts w:cstheme="minorHAnsi"/>
              </w:rPr>
              <w:t xml:space="preserve">Limited access to training and continuing education </w:t>
            </w:r>
          </w:p>
          <w:p w14:paraId="276830C2" w14:textId="77777777" w:rsidR="00B862A6" w:rsidRPr="006829AD" w:rsidRDefault="00B862A6" w:rsidP="00B862A6">
            <w:pPr>
              <w:pStyle w:val="ListParagraph"/>
              <w:numPr>
                <w:ilvl w:val="0"/>
                <w:numId w:val="11"/>
              </w:numPr>
              <w:ind w:left="504"/>
              <w:rPr>
                <w:rFonts w:cstheme="minorHAnsi"/>
              </w:rPr>
            </w:pPr>
            <w:r w:rsidRPr="006829AD">
              <w:rPr>
                <w:rFonts w:cstheme="minorHAnsi"/>
              </w:rPr>
              <w:t xml:space="preserve">Skills required by the employer to return to practice do not meet the required standards for clinical care (e.g., evidence-based decision making at the bedside, inefficient or </w:t>
            </w:r>
            <w:r w:rsidRPr="006829AD">
              <w:rPr>
                <w:rFonts w:cstheme="minorHAnsi"/>
              </w:rPr>
              <w:lastRenderedPageBreak/>
              <w:t>incorrect charting, delayed decision making in high-pressure situations)</w:t>
            </w:r>
          </w:p>
          <w:p w14:paraId="63234E74" w14:textId="77777777" w:rsidR="00B862A6" w:rsidRPr="006829AD" w:rsidRDefault="00B862A6" w:rsidP="00B862A6">
            <w:pPr>
              <w:pStyle w:val="ListParagraph"/>
              <w:numPr>
                <w:ilvl w:val="0"/>
                <w:numId w:val="11"/>
              </w:numPr>
              <w:ind w:left="504"/>
              <w:rPr>
                <w:rFonts w:cstheme="minorHAnsi"/>
              </w:rPr>
            </w:pPr>
            <w:r w:rsidRPr="006829AD">
              <w:rPr>
                <w:rFonts w:cstheme="minorHAnsi"/>
              </w:rPr>
              <w:t>High workload and understaffing</w:t>
            </w:r>
          </w:p>
          <w:p w14:paraId="5C859906" w14:textId="77777777" w:rsidR="00B862A6" w:rsidRPr="006829AD" w:rsidRDefault="00B862A6" w:rsidP="00421AD5">
            <w:pPr>
              <w:pStyle w:val="ListParagraph"/>
              <w:ind w:left="504"/>
              <w:rPr>
                <w:rFonts w:cstheme="minorHAnsi"/>
              </w:rPr>
            </w:pPr>
          </w:p>
          <w:p w14:paraId="0C4C4FB4" w14:textId="77777777" w:rsidR="00B862A6" w:rsidRPr="006829AD" w:rsidRDefault="00B862A6" w:rsidP="00421AD5">
            <w:pPr>
              <w:pStyle w:val="ListParagraph"/>
              <w:ind w:left="504"/>
              <w:rPr>
                <w:rFonts w:cstheme="minorHAnsi"/>
              </w:rPr>
            </w:pPr>
          </w:p>
        </w:tc>
      </w:tr>
      <w:tr w:rsidR="00B862A6" w:rsidRPr="006829AD" w14:paraId="6896BC46" w14:textId="77777777" w:rsidTr="0041751D">
        <w:tc>
          <w:tcPr>
            <w:tcW w:w="1890" w:type="dxa"/>
          </w:tcPr>
          <w:p w14:paraId="4ABBA090" w14:textId="77777777" w:rsidR="00B862A6" w:rsidRPr="006829AD" w:rsidRDefault="00B862A6" w:rsidP="00421AD5">
            <w:pPr>
              <w:rPr>
                <w:rFonts w:cstheme="minorHAnsi"/>
              </w:rPr>
            </w:pPr>
            <w:r w:rsidRPr="006829AD">
              <w:rPr>
                <w:rFonts w:cstheme="minorHAnsi"/>
              </w:rPr>
              <w:lastRenderedPageBreak/>
              <w:t>Systemic and Policy-Level</w:t>
            </w:r>
          </w:p>
        </w:tc>
        <w:tc>
          <w:tcPr>
            <w:tcW w:w="3690" w:type="dxa"/>
          </w:tcPr>
          <w:p w14:paraId="1B0B8E4E" w14:textId="77777777" w:rsidR="00B862A6" w:rsidRPr="006829AD" w:rsidRDefault="00B862A6" w:rsidP="00B862A6">
            <w:pPr>
              <w:pStyle w:val="ListParagraph"/>
              <w:numPr>
                <w:ilvl w:val="0"/>
                <w:numId w:val="11"/>
              </w:numPr>
              <w:ind w:left="504"/>
              <w:rPr>
                <w:rFonts w:cstheme="minorHAnsi"/>
              </w:rPr>
            </w:pPr>
            <w:r w:rsidRPr="006829AD">
              <w:rPr>
                <w:rFonts w:cstheme="minorHAnsi"/>
              </w:rPr>
              <w:t>Support of the licensing body (e.g., clear pathway to relicense after program completion, Nurse Licensure Compacts)</w:t>
            </w:r>
          </w:p>
          <w:p w14:paraId="255EFF95" w14:textId="77777777" w:rsidR="00B862A6" w:rsidRPr="006829AD" w:rsidRDefault="00B862A6" w:rsidP="00B862A6">
            <w:pPr>
              <w:pStyle w:val="ListParagraph"/>
              <w:numPr>
                <w:ilvl w:val="0"/>
                <w:numId w:val="11"/>
              </w:numPr>
              <w:ind w:left="504"/>
              <w:rPr>
                <w:rFonts w:cstheme="minorHAnsi"/>
              </w:rPr>
            </w:pPr>
            <w:r w:rsidRPr="006829AD">
              <w:rPr>
                <w:rFonts w:cstheme="minorHAnsi"/>
              </w:rPr>
              <w:t>National or regional return-to-practice programs</w:t>
            </w:r>
          </w:p>
        </w:tc>
        <w:tc>
          <w:tcPr>
            <w:tcW w:w="4140" w:type="dxa"/>
          </w:tcPr>
          <w:p w14:paraId="487FC847" w14:textId="77777777" w:rsidR="00B862A6" w:rsidRPr="006829AD" w:rsidRDefault="00B862A6" w:rsidP="00B862A6">
            <w:pPr>
              <w:pStyle w:val="ListParagraph"/>
              <w:numPr>
                <w:ilvl w:val="0"/>
                <w:numId w:val="11"/>
              </w:numPr>
              <w:ind w:left="504"/>
              <w:rPr>
                <w:rFonts w:cstheme="minorHAnsi"/>
              </w:rPr>
            </w:pPr>
            <w:r w:rsidRPr="006829AD">
              <w:rPr>
                <w:rFonts w:cstheme="minorHAnsi"/>
              </w:rPr>
              <w:t>Licensure and regulatory challenges</w:t>
            </w:r>
          </w:p>
          <w:p w14:paraId="69331AC4" w14:textId="77777777" w:rsidR="00B862A6" w:rsidRPr="006829AD" w:rsidRDefault="00B862A6" w:rsidP="00B862A6">
            <w:pPr>
              <w:pStyle w:val="ListParagraph"/>
              <w:numPr>
                <w:ilvl w:val="0"/>
                <w:numId w:val="11"/>
              </w:numPr>
              <w:ind w:left="504"/>
              <w:rPr>
                <w:rFonts w:cstheme="minorHAnsi"/>
              </w:rPr>
            </w:pPr>
            <w:r w:rsidRPr="006829AD">
              <w:rPr>
                <w:rFonts w:cstheme="minorHAnsi"/>
              </w:rPr>
              <w:t xml:space="preserve">Insufficient financial support for return-to-practice programs </w:t>
            </w:r>
          </w:p>
        </w:tc>
      </w:tr>
    </w:tbl>
    <w:p w14:paraId="57D136A5" w14:textId="12EEE4A7" w:rsidR="0073703A" w:rsidRPr="006829AD" w:rsidRDefault="00B862A6" w:rsidP="0041751D">
      <w:pPr>
        <w:ind w:left="-360"/>
        <w:rPr>
          <w:ins w:id="1" w:author="Forcina, Jill Marie" w:date="2025-07-16T17:04:00Z" w16du:dateUtc="2025-07-16T21:04:00Z"/>
          <w:rFonts w:cstheme="minorHAnsi"/>
        </w:rPr>
      </w:pPr>
      <w:r w:rsidRPr="006829AD">
        <w:rPr>
          <w:rFonts w:eastAsia="Times New Roman" w:cstheme="minorHAnsi"/>
        </w:rPr>
        <w:br/>
      </w:r>
      <w:r w:rsidRPr="006829AD">
        <w:rPr>
          <w:rFonts w:cstheme="minorHAnsi"/>
        </w:rPr>
        <w:t>Table 3 summarizes the interventions for reengagement (</w:t>
      </w:r>
      <w:r w:rsidRPr="006829AD">
        <w:rPr>
          <w:rFonts w:cstheme="minorHAnsi"/>
          <w:i/>
          <w:iCs/>
        </w:rPr>
        <w:t>N</w:t>
      </w:r>
      <w:r w:rsidRPr="006829AD">
        <w:rPr>
          <w:rFonts w:cstheme="minorHAnsi"/>
        </w:rPr>
        <w:t>=16); these interventions covered reentry into both clinical practice in hospital settings and outpatient/community-based settings. Of the 16 articles, 12 articles outlined refresher programs for different clinician types including</w:t>
      </w:r>
      <w:r w:rsidR="00DA00A3">
        <w:rPr>
          <w:rFonts w:cstheme="minorHAnsi"/>
        </w:rPr>
        <w:t xml:space="preserve"> certified nurse</w:t>
      </w:r>
      <w:r w:rsidRPr="006829AD">
        <w:rPr>
          <w:rFonts w:cstheme="minorHAnsi"/>
        </w:rPr>
        <w:t xml:space="preserve"> midwives (</w:t>
      </w:r>
      <w:r w:rsidRPr="006829AD">
        <w:rPr>
          <w:rFonts w:cstheme="minorHAnsi"/>
          <w:i/>
          <w:iCs/>
        </w:rPr>
        <w:t>n</w:t>
      </w:r>
      <w:r w:rsidRPr="006829AD">
        <w:rPr>
          <w:rFonts w:cstheme="minorHAnsi"/>
        </w:rPr>
        <w:t xml:space="preserve">=1), </w:t>
      </w:r>
      <w:r w:rsidR="00DA00A3">
        <w:rPr>
          <w:rFonts w:cstheme="minorHAnsi"/>
        </w:rPr>
        <w:t>registered n</w:t>
      </w:r>
      <w:r w:rsidRPr="006829AD">
        <w:rPr>
          <w:rFonts w:cstheme="minorHAnsi"/>
        </w:rPr>
        <w:t>urses (</w:t>
      </w:r>
      <w:r w:rsidRPr="006829AD">
        <w:rPr>
          <w:rFonts w:cstheme="minorHAnsi"/>
          <w:i/>
          <w:iCs/>
        </w:rPr>
        <w:t>n</w:t>
      </w:r>
      <w:r w:rsidRPr="006829AD">
        <w:rPr>
          <w:rFonts w:cstheme="minorHAnsi"/>
        </w:rPr>
        <w:t>=3), physicians (</w:t>
      </w:r>
      <w:r w:rsidRPr="006829AD">
        <w:rPr>
          <w:rFonts w:cstheme="minorHAnsi"/>
          <w:i/>
          <w:iCs/>
        </w:rPr>
        <w:t>n</w:t>
      </w:r>
      <w:r w:rsidRPr="006829AD">
        <w:rPr>
          <w:rFonts w:cstheme="minorHAnsi"/>
        </w:rPr>
        <w:t>=5), and a variety of clinicians (</w:t>
      </w:r>
      <w:r w:rsidRPr="006829AD">
        <w:rPr>
          <w:rFonts w:cstheme="minorHAnsi"/>
          <w:i/>
          <w:iCs/>
        </w:rPr>
        <w:t>n</w:t>
      </w:r>
      <w:r w:rsidRPr="006829AD">
        <w:rPr>
          <w:rFonts w:cstheme="minorHAnsi"/>
        </w:rPr>
        <w:t>=3); one article outlined a physician reentry preceptorship program; two articles outlined programs specific to reengagement following parental leave; and</w:t>
      </w:r>
      <w:r w:rsidR="00187E37" w:rsidRPr="006829AD">
        <w:rPr>
          <w:rFonts w:cstheme="minorHAnsi"/>
        </w:rPr>
        <w:t xml:space="preserve"> one</w:t>
      </w:r>
      <w:r w:rsidRPr="006829AD">
        <w:rPr>
          <w:rFonts w:cstheme="minorHAnsi"/>
        </w:rPr>
        <w:t xml:space="preserve"> article outlined established policies in the workplace for clinician reentry. </w:t>
      </w:r>
    </w:p>
    <w:p w14:paraId="7AE39A62" w14:textId="77777777" w:rsidR="0073703A" w:rsidRPr="006829AD" w:rsidRDefault="0073703A" w:rsidP="0041751D">
      <w:pPr>
        <w:ind w:left="-360"/>
        <w:rPr>
          <w:ins w:id="2" w:author="Forcina, Jill Marie" w:date="2025-07-16T17:04:00Z" w16du:dateUtc="2025-07-16T21:04:00Z"/>
          <w:rFonts w:cstheme="minorHAnsi"/>
        </w:rPr>
      </w:pPr>
    </w:p>
    <w:p w14:paraId="2FFC1281" w14:textId="0F7394B1" w:rsidR="0041751D" w:rsidRPr="006829AD" w:rsidRDefault="00B862A6" w:rsidP="0041751D">
      <w:pPr>
        <w:ind w:left="-360"/>
        <w:rPr>
          <w:rFonts w:cstheme="minorHAnsi"/>
        </w:rPr>
      </w:pPr>
      <w:r w:rsidRPr="006829AD">
        <w:rPr>
          <w:rFonts w:cstheme="minorHAnsi"/>
        </w:rPr>
        <w:t xml:space="preserve">Overall, the refresher programs included both didactic and clinical skills components, with </w:t>
      </w:r>
      <w:proofErr w:type="gramStart"/>
      <w:r w:rsidRPr="006829AD">
        <w:rPr>
          <w:rFonts w:cstheme="minorHAnsi"/>
        </w:rPr>
        <w:t>the majority of</w:t>
      </w:r>
      <w:proofErr w:type="gramEnd"/>
      <w:r w:rsidRPr="006829AD">
        <w:rPr>
          <w:rFonts w:cstheme="minorHAnsi"/>
        </w:rPr>
        <w:t xml:space="preserve"> time spent on clinical skills. Some programs included simulation labs, both during the course or at the completion of the course to assess overall skill development. In the case of participants who needed additional clinical skills training before reentering practice, one program offered simulation labs for further training. Some courses offered a general curriculum for all enrolled participants, while other programs tailored the clinical skills component of the program to the learning needs of participants. </w:t>
      </w:r>
    </w:p>
    <w:p w14:paraId="7122C016" w14:textId="77777777" w:rsidR="0041751D" w:rsidRPr="006829AD" w:rsidRDefault="0041751D" w:rsidP="00264FC6">
      <w:pPr>
        <w:ind w:left="-360"/>
        <w:rPr>
          <w:rFonts w:cstheme="minorHAnsi"/>
        </w:rPr>
      </w:pPr>
    </w:p>
    <w:p w14:paraId="148D8BBA" w14:textId="77777777" w:rsidR="0041751D" w:rsidRPr="006829AD" w:rsidRDefault="0041751D" w:rsidP="00264FC6">
      <w:pPr>
        <w:ind w:left="-360"/>
        <w:rPr>
          <w:rFonts w:cstheme="minorHAnsi"/>
        </w:rPr>
      </w:pPr>
    </w:p>
    <w:p w14:paraId="59CBE096" w14:textId="77777777" w:rsidR="0041751D" w:rsidRPr="006829AD" w:rsidRDefault="0041751D" w:rsidP="00264FC6">
      <w:pPr>
        <w:ind w:left="-360"/>
        <w:rPr>
          <w:rFonts w:cstheme="minorHAnsi"/>
        </w:rPr>
      </w:pPr>
    </w:p>
    <w:p w14:paraId="20F530C5" w14:textId="77777777" w:rsidR="0041751D" w:rsidRPr="006829AD" w:rsidRDefault="0041751D" w:rsidP="00421AD5">
      <w:pPr>
        <w:rPr>
          <w:rFonts w:cstheme="minorHAnsi"/>
          <w:b/>
          <w:bCs/>
        </w:rPr>
        <w:sectPr w:rsidR="0041751D" w:rsidRPr="006829AD" w:rsidSect="00043AD3">
          <w:footerReference w:type="default" r:id="rId14"/>
          <w:headerReference w:type="first" r:id="rId15"/>
          <w:footnotePr>
            <w:numFmt w:val="lowerRoman"/>
          </w:footnotePr>
          <w:endnotePr>
            <w:numFmt w:val="decimal"/>
          </w:endnotePr>
          <w:pgSz w:w="12240" w:h="15840" w:code="1"/>
          <w:pgMar w:top="720" w:right="1440" w:bottom="0" w:left="1440" w:header="0" w:footer="720" w:gutter="0"/>
          <w:cols w:space="720"/>
          <w:titlePg/>
          <w:docGrid w:linePitch="360"/>
        </w:sectPr>
      </w:pPr>
    </w:p>
    <w:tbl>
      <w:tblPr>
        <w:tblStyle w:val="TableGrid"/>
        <w:tblW w:w="14670" w:type="dxa"/>
        <w:tblInd w:w="-855" w:type="dxa"/>
        <w:tblLook w:val="04A0" w:firstRow="1" w:lastRow="0" w:firstColumn="1" w:lastColumn="0" w:noHBand="0" w:noVBand="1"/>
      </w:tblPr>
      <w:tblGrid>
        <w:gridCol w:w="1835"/>
        <w:gridCol w:w="1135"/>
        <w:gridCol w:w="9180"/>
        <w:gridCol w:w="2520"/>
      </w:tblGrid>
      <w:tr w:rsidR="0041751D" w:rsidRPr="006829AD" w14:paraId="0D0E1B0A" w14:textId="77777777" w:rsidTr="006B090B">
        <w:tc>
          <w:tcPr>
            <w:tcW w:w="14670" w:type="dxa"/>
            <w:gridSpan w:val="4"/>
            <w:tcBorders>
              <w:top w:val="nil"/>
              <w:left w:val="nil"/>
              <w:bottom w:val="single" w:sz="4" w:space="0" w:color="auto"/>
              <w:right w:val="nil"/>
            </w:tcBorders>
          </w:tcPr>
          <w:p w14:paraId="4F2014CA" w14:textId="77777777" w:rsidR="0041751D" w:rsidRPr="006829AD" w:rsidRDefault="0041751D" w:rsidP="00421AD5">
            <w:pPr>
              <w:rPr>
                <w:rFonts w:cstheme="minorHAnsi"/>
                <w:b/>
                <w:bCs/>
              </w:rPr>
            </w:pPr>
            <w:r w:rsidRPr="006829AD">
              <w:rPr>
                <w:rFonts w:cstheme="minorHAnsi"/>
                <w:b/>
                <w:bCs/>
              </w:rPr>
              <w:lastRenderedPageBreak/>
              <w:t xml:space="preserve">Table 3. </w:t>
            </w:r>
            <w:r w:rsidRPr="006829AD">
              <w:rPr>
                <w:rFonts w:cstheme="minorHAnsi"/>
              </w:rPr>
              <w:t>Reengagement Article References by Type of Reengagement Intervention (</w:t>
            </w:r>
            <w:r w:rsidRPr="006829AD">
              <w:rPr>
                <w:rFonts w:cstheme="minorHAnsi"/>
                <w:i/>
                <w:iCs/>
              </w:rPr>
              <w:t>N</w:t>
            </w:r>
            <w:r w:rsidRPr="006829AD">
              <w:rPr>
                <w:rFonts w:cstheme="minorHAnsi"/>
              </w:rPr>
              <w:t>=16)</w:t>
            </w:r>
          </w:p>
          <w:p w14:paraId="7ABF041F" w14:textId="77777777" w:rsidR="006B090B" w:rsidRPr="006829AD" w:rsidRDefault="006B090B" w:rsidP="00421AD5">
            <w:pPr>
              <w:rPr>
                <w:rFonts w:cstheme="minorHAnsi"/>
                <w:b/>
                <w:bCs/>
              </w:rPr>
            </w:pPr>
          </w:p>
        </w:tc>
      </w:tr>
      <w:tr w:rsidR="0041751D" w:rsidRPr="006829AD" w14:paraId="20EF3D24" w14:textId="77777777" w:rsidTr="006B090B">
        <w:tc>
          <w:tcPr>
            <w:tcW w:w="1835" w:type="dxa"/>
            <w:tcBorders>
              <w:top w:val="single" w:sz="4" w:space="0" w:color="auto"/>
            </w:tcBorders>
          </w:tcPr>
          <w:p w14:paraId="7130192F" w14:textId="77777777" w:rsidR="0041751D" w:rsidRPr="006829AD" w:rsidRDefault="0041751D" w:rsidP="00421AD5">
            <w:pPr>
              <w:rPr>
                <w:rFonts w:cstheme="minorHAnsi"/>
                <w:b/>
                <w:bCs/>
                <w:sz w:val="21"/>
                <w:szCs w:val="21"/>
              </w:rPr>
            </w:pPr>
            <w:r w:rsidRPr="006829AD">
              <w:rPr>
                <w:rFonts w:cstheme="minorHAnsi"/>
                <w:b/>
                <w:bCs/>
                <w:sz w:val="21"/>
                <w:szCs w:val="21"/>
              </w:rPr>
              <w:t>Type of Reengagement Practice</w:t>
            </w:r>
          </w:p>
        </w:tc>
        <w:tc>
          <w:tcPr>
            <w:tcW w:w="1135" w:type="dxa"/>
            <w:tcBorders>
              <w:top w:val="single" w:sz="4" w:space="0" w:color="auto"/>
            </w:tcBorders>
          </w:tcPr>
          <w:p w14:paraId="5D431603" w14:textId="77777777" w:rsidR="0041751D" w:rsidRPr="006829AD" w:rsidRDefault="0041751D" w:rsidP="00421AD5">
            <w:pPr>
              <w:rPr>
                <w:rFonts w:cstheme="minorHAnsi"/>
                <w:b/>
                <w:bCs/>
                <w:sz w:val="21"/>
                <w:szCs w:val="21"/>
              </w:rPr>
            </w:pPr>
            <w:r w:rsidRPr="006829AD">
              <w:rPr>
                <w:rFonts w:cstheme="minorHAnsi"/>
                <w:b/>
                <w:bCs/>
                <w:sz w:val="21"/>
                <w:szCs w:val="21"/>
              </w:rPr>
              <w:t>Number of Studies</w:t>
            </w:r>
          </w:p>
        </w:tc>
        <w:tc>
          <w:tcPr>
            <w:tcW w:w="9180" w:type="dxa"/>
            <w:tcBorders>
              <w:top w:val="single" w:sz="4" w:space="0" w:color="auto"/>
            </w:tcBorders>
          </w:tcPr>
          <w:p w14:paraId="71B04754" w14:textId="77777777" w:rsidR="0041751D" w:rsidRPr="006829AD" w:rsidRDefault="0041751D" w:rsidP="00421AD5">
            <w:pPr>
              <w:rPr>
                <w:rFonts w:cstheme="minorHAnsi"/>
                <w:b/>
                <w:bCs/>
                <w:sz w:val="21"/>
                <w:szCs w:val="21"/>
              </w:rPr>
            </w:pPr>
            <w:r w:rsidRPr="006829AD">
              <w:rPr>
                <w:rFonts w:cstheme="minorHAnsi"/>
                <w:b/>
                <w:bCs/>
                <w:sz w:val="21"/>
                <w:szCs w:val="21"/>
              </w:rPr>
              <w:t>Key Elements</w:t>
            </w:r>
          </w:p>
        </w:tc>
        <w:tc>
          <w:tcPr>
            <w:tcW w:w="2520" w:type="dxa"/>
            <w:tcBorders>
              <w:top w:val="single" w:sz="4" w:space="0" w:color="auto"/>
            </w:tcBorders>
          </w:tcPr>
          <w:p w14:paraId="12AD6458" w14:textId="77777777" w:rsidR="0041751D" w:rsidRPr="006829AD" w:rsidRDefault="0041751D" w:rsidP="00421AD5">
            <w:pPr>
              <w:rPr>
                <w:rFonts w:cstheme="minorHAnsi"/>
                <w:b/>
                <w:bCs/>
                <w:sz w:val="21"/>
                <w:szCs w:val="21"/>
              </w:rPr>
            </w:pPr>
            <w:r w:rsidRPr="006829AD">
              <w:rPr>
                <w:rFonts w:cstheme="minorHAnsi"/>
                <w:b/>
                <w:bCs/>
                <w:sz w:val="21"/>
                <w:szCs w:val="21"/>
              </w:rPr>
              <w:t xml:space="preserve">References </w:t>
            </w:r>
          </w:p>
        </w:tc>
      </w:tr>
      <w:tr w:rsidR="0041751D" w:rsidRPr="006829AD" w14:paraId="2761DE6F" w14:textId="77777777" w:rsidTr="006B090B">
        <w:tc>
          <w:tcPr>
            <w:tcW w:w="1835" w:type="dxa"/>
          </w:tcPr>
          <w:p w14:paraId="15095843" w14:textId="77777777" w:rsidR="0041751D" w:rsidRPr="006829AD" w:rsidRDefault="0041751D" w:rsidP="00421AD5">
            <w:pPr>
              <w:rPr>
                <w:rFonts w:cstheme="minorHAnsi"/>
                <w:sz w:val="21"/>
                <w:szCs w:val="21"/>
              </w:rPr>
            </w:pPr>
            <w:r w:rsidRPr="006829AD">
              <w:rPr>
                <w:rFonts w:cstheme="minorHAnsi"/>
                <w:sz w:val="21"/>
                <w:szCs w:val="21"/>
              </w:rPr>
              <w:t>Refresher programs by clinician type</w:t>
            </w:r>
          </w:p>
        </w:tc>
        <w:tc>
          <w:tcPr>
            <w:tcW w:w="1135" w:type="dxa"/>
          </w:tcPr>
          <w:p w14:paraId="228BAF13" w14:textId="77777777" w:rsidR="0041751D" w:rsidRPr="006829AD" w:rsidRDefault="0041751D" w:rsidP="00421AD5">
            <w:pPr>
              <w:rPr>
                <w:rFonts w:cstheme="minorHAnsi"/>
                <w:sz w:val="21"/>
                <w:szCs w:val="21"/>
              </w:rPr>
            </w:pPr>
          </w:p>
        </w:tc>
        <w:tc>
          <w:tcPr>
            <w:tcW w:w="9180" w:type="dxa"/>
          </w:tcPr>
          <w:p w14:paraId="63C8303C" w14:textId="77777777" w:rsidR="0041751D" w:rsidRPr="006829AD" w:rsidRDefault="0041751D" w:rsidP="00421AD5">
            <w:pPr>
              <w:rPr>
                <w:rFonts w:cstheme="minorHAnsi"/>
                <w:sz w:val="21"/>
                <w:szCs w:val="21"/>
              </w:rPr>
            </w:pPr>
          </w:p>
        </w:tc>
        <w:tc>
          <w:tcPr>
            <w:tcW w:w="2520" w:type="dxa"/>
          </w:tcPr>
          <w:p w14:paraId="11EF60D1" w14:textId="77777777" w:rsidR="0041751D" w:rsidRPr="006829AD" w:rsidRDefault="0041751D" w:rsidP="00421AD5">
            <w:pPr>
              <w:rPr>
                <w:rFonts w:cstheme="minorHAnsi"/>
                <w:sz w:val="21"/>
                <w:szCs w:val="21"/>
              </w:rPr>
            </w:pPr>
          </w:p>
        </w:tc>
      </w:tr>
      <w:tr w:rsidR="0041751D" w:rsidRPr="006829AD" w14:paraId="7D50AB0F" w14:textId="77777777" w:rsidTr="006B090B">
        <w:tc>
          <w:tcPr>
            <w:tcW w:w="1835" w:type="dxa"/>
          </w:tcPr>
          <w:p w14:paraId="709F1E1D" w14:textId="77777777" w:rsidR="0041751D" w:rsidRPr="006829AD" w:rsidRDefault="0041751D" w:rsidP="00421AD5">
            <w:pPr>
              <w:rPr>
                <w:rFonts w:cstheme="minorHAnsi"/>
                <w:sz w:val="21"/>
                <w:szCs w:val="21"/>
              </w:rPr>
            </w:pPr>
            <w:r w:rsidRPr="006829AD">
              <w:rPr>
                <w:rFonts w:cstheme="minorHAnsi"/>
                <w:sz w:val="21"/>
                <w:szCs w:val="21"/>
              </w:rPr>
              <w:tab/>
              <w:t>Midwifery</w:t>
            </w:r>
          </w:p>
        </w:tc>
        <w:tc>
          <w:tcPr>
            <w:tcW w:w="1135" w:type="dxa"/>
            <w:vAlign w:val="center"/>
          </w:tcPr>
          <w:p w14:paraId="23533DEA" w14:textId="77777777" w:rsidR="0041751D" w:rsidRPr="006829AD" w:rsidRDefault="0041751D" w:rsidP="006B090B">
            <w:pPr>
              <w:jc w:val="center"/>
              <w:rPr>
                <w:rFonts w:cstheme="minorHAnsi"/>
                <w:sz w:val="21"/>
                <w:szCs w:val="21"/>
              </w:rPr>
            </w:pPr>
            <w:r w:rsidRPr="006829AD">
              <w:rPr>
                <w:rFonts w:cstheme="minorHAnsi"/>
                <w:sz w:val="21"/>
                <w:szCs w:val="21"/>
              </w:rPr>
              <w:t>1</w:t>
            </w:r>
          </w:p>
        </w:tc>
        <w:tc>
          <w:tcPr>
            <w:tcW w:w="9180" w:type="dxa"/>
          </w:tcPr>
          <w:p w14:paraId="4B7B0BC1" w14:textId="77777777" w:rsidR="0041751D" w:rsidRPr="006829AD" w:rsidRDefault="0041751D" w:rsidP="00421AD5">
            <w:pPr>
              <w:rPr>
                <w:rFonts w:cstheme="minorHAnsi"/>
                <w:sz w:val="21"/>
                <w:szCs w:val="21"/>
              </w:rPr>
            </w:pPr>
            <w:r w:rsidRPr="006829AD">
              <w:rPr>
                <w:rFonts w:cstheme="minorHAnsi"/>
                <w:sz w:val="21"/>
                <w:szCs w:val="21"/>
              </w:rPr>
              <w:t xml:space="preserve">This refresher program is split into 25% of the course covering theory and 75% </w:t>
            </w:r>
            <w:proofErr w:type="gramStart"/>
            <w:r w:rsidRPr="006829AD">
              <w:rPr>
                <w:rFonts w:cstheme="minorHAnsi"/>
                <w:sz w:val="21"/>
                <w:szCs w:val="21"/>
              </w:rPr>
              <w:t>skills</w:t>
            </w:r>
            <w:proofErr w:type="gramEnd"/>
            <w:r w:rsidRPr="006829AD">
              <w:rPr>
                <w:rFonts w:cstheme="minorHAnsi"/>
                <w:sz w:val="21"/>
                <w:szCs w:val="21"/>
              </w:rPr>
              <w:t xml:space="preserve"> and concepts required for clinical practice. Overall, the program covered clinical skills; communication and patient interaction; decision-making and critical thinking skills; team collaboration; updating clinical knowledge.</w:t>
            </w:r>
          </w:p>
        </w:tc>
        <w:tc>
          <w:tcPr>
            <w:tcW w:w="2520" w:type="dxa"/>
          </w:tcPr>
          <w:p w14:paraId="4A7ECB79" w14:textId="38034920" w:rsidR="0041751D" w:rsidRPr="006829AD" w:rsidRDefault="0041751D" w:rsidP="00421AD5">
            <w:pPr>
              <w:rPr>
                <w:rFonts w:cstheme="minorHAnsi"/>
                <w:sz w:val="21"/>
                <w:szCs w:val="21"/>
              </w:rPr>
            </w:pPr>
            <w:r w:rsidRPr="006829AD">
              <w:rPr>
                <w:rFonts w:cstheme="minorHAnsi"/>
                <w:sz w:val="21"/>
                <w:szCs w:val="21"/>
              </w:rPr>
              <w:t>Cowman et al., 2020</w:t>
            </w:r>
            <w:r w:rsidR="002703C8" w:rsidRPr="006829AD">
              <w:rPr>
                <w:rFonts w:cstheme="minorHAnsi"/>
                <w:sz w:val="21"/>
                <w:szCs w:val="21"/>
              </w:rPr>
              <w:t xml:space="preserve"> </w:t>
            </w:r>
            <w:r w:rsidR="002703C8" w:rsidRPr="006829AD">
              <w:rPr>
                <w:rFonts w:cstheme="minorHAnsi"/>
                <w:sz w:val="21"/>
                <w:szCs w:val="21"/>
              </w:rPr>
              <w:fldChar w:fldCharType="begin"/>
            </w:r>
            <w:r w:rsidR="002703C8" w:rsidRPr="006829AD">
              <w:rPr>
                <w:rFonts w:cstheme="minorHAnsi"/>
                <w:sz w:val="21"/>
                <w:szCs w:val="21"/>
              </w:rPr>
              <w:instrText xml:space="preserve"> ADDIN ZOTERO_ITEM CSL_CITATION {"citationID":"e7CRJJEv","properties":{"formattedCitation":"(10)","plainCitation":"(10)","noteIndex":0},"citationItems":[{"id":1330,"uris":["http://zotero.org/users/5797096/items/CBUVUCGH"],"itemData":{"id":1330,"type":"article-journal","abstract":"Background: Midwives returning to practice is considered to be an important recruitment initiative. Refresher programmes are generally required by returning midwives; however, there is a paucity of current research on the success of these programmes. Aim: To explore the experiences of registered midwives undertaking a return to midwifery practice programme in Ireland, and the effectiveness of the programme in preparing and returning midwives to practice. Method: A mixed-methods approach was used including data collection through questionnaire, focus groups and interviews. Nine midwives undertaking a return to midwifery practice programme were included in the study. Findings: A passion for midwifery is a key driver for returning to practice. Returning midwives have unique learning and support needs yet they do not always receive the appropriate support. In total, 62% of midwives did not return to midwifery practice on programme completion. Challenges were encountered when seeking employment opportunities to consolidate knowledge and skills gained on the return to midwifery practice programme. Conclusion: Return to midwifery practice programmes need to be tailored and clinical staff need to be adequately prepared to provide the required support. As a recruitment strategy, current emphasis is on the education component. However, equal emphasis needs to be placed on employment pathways on programme completion if this initiative is to be effective at returning midwives back to the workforce.","archive_location":"142514031. Language: English. Entry Date: 20200404. Revision Date: 20200409. Publication Type: Journal Article","container-title":"British Journal of Midwifery","DOI":"10.12968/bjom.2020.28.4.234","issue":"4","journalAbbreviation":"British Journal of Midwifery","note":"publisher: Mark Allen Holdings Limited","page":"234-241","title":"Back to the future: midwives' experiences of undertaking a return to midwifery practice programme","volume":"28","author":[{"family":"Cowman","given":"Triona"},{"family":"Fleming","given":"Judith Mary"},{"family":"Greene","given":"Liz"}],"issued":{"date-parts":[["2020"]]}}}],"schema":"https://github.com/citation-style-language/schema/raw/master/csl-citation.json"} </w:instrText>
            </w:r>
            <w:r w:rsidR="002703C8" w:rsidRPr="006829AD">
              <w:rPr>
                <w:rFonts w:cstheme="minorHAnsi"/>
                <w:sz w:val="21"/>
                <w:szCs w:val="21"/>
              </w:rPr>
              <w:fldChar w:fldCharType="separate"/>
            </w:r>
            <w:r w:rsidR="002703C8" w:rsidRPr="006829AD">
              <w:rPr>
                <w:rFonts w:cstheme="minorHAnsi"/>
                <w:sz w:val="21"/>
              </w:rPr>
              <w:t>(10)</w:t>
            </w:r>
            <w:r w:rsidR="002703C8" w:rsidRPr="006829AD">
              <w:rPr>
                <w:rFonts w:cstheme="minorHAnsi"/>
                <w:sz w:val="21"/>
                <w:szCs w:val="21"/>
              </w:rPr>
              <w:fldChar w:fldCharType="end"/>
            </w:r>
          </w:p>
        </w:tc>
      </w:tr>
      <w:tr w:rsidR="0041751D" w:rsidRPr="006829AD" w14:paraId="090BD184" w14:textId="77777777" w:rsidTr="006B090B">
        <w:tc>
          <w:tcPr>
            <w:tcW w:w="1835" w:type="dxa"/>
          </w:tcPr>
          <w:p w14:paraId="1ABF50F1" w14:textId="77777777" w:rsidR="0041751D" w:rsidRPr="006829AD" w:rsidRDefault="0041751D" w:rsidP="00421AD5">
            <w:pPr>
              <w:rPr>
                <w:rFonts w:cstheme="minorHAnsi"/>
                <w:sz w:val="21"/>
                <w:szCs w:val="21"/>
              </w:rPr>
            </w:pPr>
            <w:r w:rsidRPr="006829AD">
              <w:rPr>
                <w:rFonts w:cstheme="minorHAnsi"/>
                <w:sz w:val="21"/>
                <w:szCs w:val="21"/>
              </w:rPr>
              <w:tab/>
              <w:t>Nursing</w:t>
            </w:r>
          </w:p>
        </w:tc>
        <w:tc>
          <w:tcPr>
            <w:tcW w:w="1135" w:type="dxa"/>
            <w:vAlign w:val="center"/>
          </w:tcPr>
          <w:p w14:paraId="3890F602" w14:textId="77777777" w:rsidR="0041751D" w:rsidRPr="006829AD" w:rsidRDefault="0041751D" w:rsidP="006B090B">
            <w:pPr>
              <w:jc w:val="center"/>
              <w:rPr>
                <w:rFonts w:cstheme="minorHAnsi"/>
                <w:sz w:val="21"/>
                <w:szCs w:val="21"/>
              </w:rPr>
            </w:pPr>
            <w:r w:rsidRPr="006829AD">
              <w:rPr>
                <w:rFonts w:cstheme="minorHAnsi"/>
                <w:sz w:val="21"/>
                <w:szCs w:val="21"/>
              </w:rPr>
              <w:t>3</w:t>
            </w:r>
          </w:p>
        </w:tc>
        <w:tc>
          <w:tcPr>
            <w:tcW w:w="9180" w:type="dxa"/>
          </w:tcPr>
          <w:p w14:paraId="2C3A7701" w14:textId="5C76B610" w:rsidR="0041751D" w:rsidRPr="006829AD" w:rsidRDefault="0041751D" w:rsidP="00421AD5">
            <w:pPr>
              <w:rPr>
                <w:rFonts w:cstheme="minorHAnsi"/>
                <w:sz w:val="21"/>
                <w:szCs w:val="21"/>
              </w:rPr>
            </w:pPr>
            <w:r w:rsidRPr="006829AD">
              <w:rPr>
                <w:rFonts w:cstheme="minorHAnsi"/>
                <w:sz w:val="21"/>
                <w:szCs w:val="21"/>
              </w:rPr>
              <w:t xml:space="preserve">These nursing refresher programs included the following components: </w:t>
            </w:r>
            <w:r w:rsidR="001D3173" w:rsidRPr="006829AD">
              <w:rPr>
                <w:rFonts w:cstheme="minorHAnsi"/>
                <w:sz w:val="21"/>
                <w:szCs w:val="21"/>
              </w:rPr>
              <w:t xml:space="preserve">1) </w:t>
            </w:r>
            <w:r w:rsidRPr="006829AD">
              <w:rPr>
                <w:rFonts w:cstheme="minorHAnsi"/>
                <w:sz w:val="21"/>
                <w:szCs w:val="21"/>
              </w:rPr>
              <w:t>didactic (i.e., in the classroom or in a lab), clinical practice and direct patient care, and simulation experiences to evaluate skills</w:t>
            </w:r>
            <w:r w:rsidR="001D3173" w:rsidRPr="006829AD">
              <w:rPr>
                <w:rFonts w:cstheme="minorHAnsi"/>
                <w:sz w:val="21"/>
                <w:szCs w:val="21"/>
              </w:rPr>
              <w:t>; 2) c</w:t>
            </w:r>
            <w:r w:rsidRPr="006829AD">
              <w:rPr>
                <w:rFonts w:cstheme="minorHAnsi"/>
                <w:sz w:val="21"/>
                <w:szCs w:val="21"/>
              </w:rPr>
              <w:t>omprehensive nursing preparation encompassing scope of practice, professional standards, and patient care delivery</w:t>
            </w:r>
            <w:r w:rsidR="001D3173" w:rsidRPr="006829AD">
              <w:rPr>
                <w:rFonts w:cstheme="minorHAnsi"/>
                <w:sz w:val="21"/>
                <w:szCs w:val="21"/>
              </w:rPr>
              <w:t>; 3)</w:t>
            </w:r>
            <w:r w:rsidRPr="006829AD">
              <w:rPr>
                <w:rFonts w:cstheme="minorHAnsi"/>
                <w:sz w:val="21"/>
                <w:szCs w:val="21"/>
              </w:rPr>
              <w:t xml:space="preserve"> Emphasis is placed on medical-surgical nursing concepts, pharmacology, medication administration, and intravenous therapy</w:t>
            </w:r>
            <w:r w:rsidR="001D3173" w:rsidRPr="006829AD">
              <w:rPr>
                <w:rFonts w:cstheme="minorHAnsi"/>
                <w:sz w:val="21"/>
                <w:szCs w:val="21"/>
              </w:rPr>
              <w:t>; 4)</w:t>
            </w:r>
            <w:r w:rsidRPr="006829AD">
              <w:rPr>
                <w:rFonts w:cstheme="minorHAnsi"/>
                <w:sz w:val="21"/>
                <w:szCs w:val="21"/>
              </w:rPr>
              <w:t xml:space="preserve"> </w:t>
            </w:r>
            <w:r w:rsidR="001D3173" w:rsidRPr="006829AD">
              <w:rPr>
                <w:rFonts w:cstheme="minorHAnsi"/>
                <w:sz w:val="21"/>
                <w:szCs w:val="21"/>
              </w:rPr>
              <w:t>c</w:t>
            </w:r>
            <w:r w:rsidRPr="006829AD">
              <w:rPr>
                <w:rFonts w:cstheme="minorHAnsi"/>
                <w:sz w:val="21"/>
                <w:szCs w:val="21"/>
              </w:rPr>
              <w:t xml:space="preserve">ore nursing competencies are reinforced through clinical preparation, skills review, and effective communication. </w:t>
            </w:r>
          </w:p>
        </w:tc>
        <w:tc>
          <w:tcPr>
            <w:tcW w:w="2520" w:type="dxa"/>
          </w:tcPr>
          <w:p w14:paraId="59F437C1" w14:textId="77DAF956" w:rsidR="0041751D" w:rsidRPr="006829AD" w:rsidRDefault="0041751D" w:rsidP="00421AD5">
            <w:pPr>
              <w:rPr>
                <w:rFonts w:cstheme="minorHAnsi"/>
                <w:sz w:val="21"/>
                <w:szCs w:val="21"/>
              </w:rPr>
            </w:pPr>
            <w:r w:rsidRPr="006829AD">
              <w:rPr>
                <w:rFonts w:cstheme="minorHAnsi"/>
                <w:sz w:val="21"/>
                <w:szCs w:val="21"/>
              </w:rPr>
              <w:t>Alexander, 2021</w:t>
            </w:r>
            <w:r w:rsidR="002703C8" w:rsidRPr="006829AD">
              <w:rPr>
                <w:rFonts w:cstheme="minorHAnsi"/>
                <w:sz w:val="21"/>
                <w:szCs w:val="21"/>
              </w:rPr>
              <w:t xml:space="preserve"> </w:t>
            </w:r>
            <w:r w:rsidR="002703C8" w:rsidRPr="006829AD">
              <w:rPr>
                <w:rFonts w:cstheme="minorHAnsi"/>
                <w:sz w:val="21"/>
                <w:szCs w:val="21"/>
              </w:rPr>
              <w:fldChar w:fldCharType="begin"/>
            </w:r>
            <w:r w:rsidR="002703C8" w:rsidRPr="006829AD">
              <w:rPr>
                <w:rFonts w:cstheme="minorHAnsi"/>
                <w:sz w:val="21"/>
                <w:szCs w:val="21"/>
              </w:rPr>
              <w:instrText xml:space="preserve"> ADDIN ZOTERO_ITEM CSL_CITATION {"citationID":"tSXmDkvd","properties":{"formattedCitation":"(4)","plainCitation":"(4)","noteIndex":0},"citationItems":[{"id":1321,"uris":["http://zotero.org/users/5797096/items/S77UEMDK"],"itemData":{"id":1321,"type":"article-journal","abstract":"Nursing remains the largest health care profession in the nation and RNs comprise one of the largest segments of the U.S. workforce with just under 4 million RNs nationwide. Despite the large number of nurses in practice, a variety of factors contribute to the availability of RNs able to meet health care-related demands, leading out-of-practice nurses to seek reentry into the workforce. To develop the skills and knowledge needed to deliver safe and effective care, nurses seeking to return to practice need access to formally structured continuing education opportunities. Nursing refresher courses have historically filled this gap, effectively supporting the reemployment of nurses by preparing them for clinical practice. The COVID-19 pandemic is among the most recent factors encouraging nurse reentry, thus furthering the need for continuing education in support of license renewal. This article provides insight into the development of a university-based refresher program for Texas nurses seeking to reactivate licensure and gain the theoretical and clinical knowledge needed to return to nursing considering the health care demands produced by this unprecedented crisis. [J Contin Educ Nurs. 2021;52(2)67-71.].","archive_location":"33497455","container-title":"Journal of Continuing Education in Nursing","DOI":"10.3928/00220124-20210114-05","issue":"2","journalAbbreviation":"Journal of Continuing Education in Nursing","page":"67-71","title":"Relaunching Nurses to the Forefront of the COVID-19 Pandemic: Heeding the Call Through an RN Refresher Program","volume":"52","author":[{"family":"Alexander","given":"K. E."}],"issued":{"date-parts":[["2021"]]}}}],"schema":"https://github.com/citation-style-language/schema/raw/master/csl-citation.json"} </w:instrText>
            </w:r>
            <w:r w:rsidR="002703C8" w:rsidRPr="006829AD">
              <w:rPr>
                <w:rFonts w:cstheme="minorHAnsi"/>
                <w:sz w:val="21"/>
                <w:szCs w:val="21"/>
              </w:rPr>
              <w:fldChar w:fldCharType="separate"/>
            </w:r>
            <w:r w:rsidR="002703C8" w:rsidRPr="006829AD">
              <w:rPr>
                <w:rFonts w:cstheme="minorHAnsi"/>
                <w:sz w:val="21"/>
              </w:rPr>
              <w:t>(4)</w:t>
            </w:r>
            <w:r w:rsidR="002703C8" w:rsidRPr="006829AD">
              <w:rPr>
                <w:rFonts w:cstheme="minorHAnsi"/>
                <w:sz w:val="21"/>
                <w:szCs w:val="21"/>
              </w:rPr>
              <w:fldChar w:fldCharType="end"/>
            </w:r>
            <w:r w:rsidRPr="006829AD">
              <w:rPr>
                <w:rFonts w:cstheme="minorHAnsi"/>
                <w:sz w:val="21"/>
                <w:szCs w:val="21"/>
              </w:rPr>
              <w:t>; Borgfeld, 2014</w:t>
            </w:r>
            <w:r w:rsidR="002703C8" w:rsidRPr="006829AD">
              <w:rPr>
                <w:rFonts w:cstheme="minorHAnsi"/>
                <w:sz w:val="21"/>
                <w:szCs w:val="21"/>
              </w:rPr>
              <w:t xml:space="preserve"> </w:t>
            </w:r>
            <w:r w:rsidR="002703C8" w:rsidRPr="006829AD">
              <w:rPr>
                <w:rFonts w:cstheme="minorHAnsi"/>
                <w:sz w:val="21"/>
                <w:szCs w:val="21"/>
              </w:rPr>
              <w:fldChar w:fldCharType="begin"/>
            </w:r>
            <w:r w:rsidR="002703C8" w:rsidRPr="006829AD">
              <w:rPr>
                <w:rFonts w:cstheme="minorHAnsi"/>
                <w:sz w:val="21"/>
                <w:szCs w:val="21"/>
              </w:rPr>
              <w:instrText xml:space="preserve"> ADDIN ZOTERO_ITEM CSL_CITATION {"citationID":"m1ixi08v","properties":{"formattedCitation":"(11)","plainCitation":"(11)","noteIndex":0},"citationItems":[{"id":1325,"uris":["http://zotero.org/users/5797096/items/XC76L2GY"],"itemData":{"id":1325,"type":"article-journal","abstract":"The Texas Board of Nursing recognizes that nurses may interrupt practice or change practice settings throughout their career and requires experienced nurses who have not practiced in more than 4 years to take a refresher course. In response to community requests for a local option for inactive nurses to reenter practice, the Department of Lifelong Learning in the university's school of nursing launched an RN refresher course in summer 2010. This article describes the scope of the RN refresher course, program costs, and future endeavors. More importantly, the article describes the nurses who are returning to nursing practice, including their age range, educational preparation, and length of time out of practice. Steady growth in enrollment, expanding clinical affiliations in the local area and selected areas throughout the state, and positive employment outcomes have facilitated course sustainment and growth.","archive_location":"24443825","container-title":"Journal of Continuing Education in Nursing","DOI":"10.3928/00220124-20140123-01","issue":"2","journalAbbreviation":"Journal of Continuing Education in Nursing","page":"77-82","title":"A registered nurse refresher course: serving the community","volume":"45","author":[{"family":"Borgfeld","given":"J. K."}],"issued":{"date-parts":[["2014"]]}}}],"schema":"https://github.com/citation-style-language/schema/raw/master/csl-citation.json"} </w:instrText>
            </w:r>
            <w:r w:rsidR="002703C8" w:rsidRPr="006829AD">
              <w:rPr>
                <w:rFonts w:cstheme="minorHAnsi"/>
                <w:sz w:val="21"/>
                <w:szCs w:val="21"/>
              </w:rPr>
              <w:fldChar w:fldCharType="separate"/>
            </w:r>
            <w:r w:rsidR="002703C8" w:rsidRPr="006829AD">
              <w:rPr>
                <w:rFonts w:cstheme="minorHAnsi"/>
                <w:sz w:val="21"/>
              </w:rPr>
              <w:t>(11)</w:t>
            </w:r>
            <w:r w:rsidR="002703C8" w:rsidRPr="006829AD">
              <w:rPr>
                <w:rFonts w:cstheme="minorHAnsi"/>
                <w:sz w:val="21"/>
                <w:szCs w:val="21"/>
              </w:rPr>
              <w:fldChar w:fldCharType="end"/>
            </w:r>
            <w:r w:rsidRPr="006829AD">
              <w:rPr>
                <w:rFonts w:cstheme="minorHAnsi"/>
                <w:sz w:val="21"/>
                <w:szCs w:val="21"/>
              </w:rPr>
              <w:t>; Garside et al., 2021</w:t>
            </w:r>
            <w:r w:rsidR="002703C8" w:rsidRPr="006829AD">
              <w:rPr>
                <w:rFonts w:cstheme="minorHAnsi"/>
                <w:sz w:val="21"/>
                <w:szCs w:val="21"/>
              </w:rPr>
              <w:t xml:space="preserve"> </w:t>
            </w:r>
            <w:r w:rsidR="002703C8" w:rsidRPr="006829AD">
              <w:rPr>
                <w:rFonts w:cstheme="minorHAnsi"/>
                <w:sz w:val="21"/>
                <w:szCs w:val="21"/>
              </w:rPr>
              <w:fldChar w:fldCharType="begin"/>
            </w:r>
            <w:r w:rsidR="002703C8" w:rsidRPr="006829AD">
              <w:rPr>
                <w:rFonts w:cstheme="minorHAnsi"/>
                <w:sz w:val="21"/>
                <w:szCs w:val="21"/>
              </w:rPr>
              <w:instrText xml:space="preserve"> ADDIN ZOTERO_ITEM CSL_CITATION {"citationID":"OrvhBKvq","properties":{"formattedCitation":"(12)","plainCitation":"(12)","noteIndex":0},"citationItems":[{"id":1333,"uris":["http://zotero.org/users/5797096/items/NDU739X4"],"itemData":{"id":1333,"type":"article-journal","abstract":"BACKGROUND: Nurse shortage is an international issue that has adverse effects on health and the quality of care of whole populations. AIMS: The study aimed to explore attrition experienced by return-to-practice students attending higher education institutions in England. METHODS: A mixed-methods design, involving questionnaires (n=114) and in-depth interviews (n=20), was used. FINDINGS: Just over half (52%) of respondents left nursing after ≥10 years. Most of these (84%) stayed in alternative employment during their break from nursing. There were two distinct reasons for leaving nursing: the inability to maintain a positive work/life balance and a lack of opportunity for career advancement while retaining nursing registration. Respondents reflected positively on their nursing experience yet frequently reported significant personal or professional incidents prompting their decision to leave. CONCLUSION: The reasons nurses leave are complex. Professional bodies and managers need to work together to address concerns many nurses have during their careers that lead to them deciding to leave the profession.","archive_location":"33876677","container-title":"British Journal of Nursing","DOI":"10.12968/bjon.2021.30.8.490","issue":"8","journalAbbreviation":"British Journal of Nursing","page":"490-496","title":"Explaining nursing attrition through the experiences of return-to-practice students: a mixed-methods study","volume":"30","author":[{"family":"Garside","given":"J."},{"family":"Stephenson","given":"J."},{"family":"Hayles","given":"J."},{"family":"Barlow","given":"N."},{"family":"Ormrod","given":"G."}],"issued":{"date-parts":[["2021"]]}}}],"schema":"https://github.com/citation-style-language/schema/raw/master/csl-citation.json"} </w:instrText>
            </w:r>
            <w:r w:rsidR="002703C8" w:rsidRPr="006829AD">
              <w:rPr>
                <w:rFonts w:cstheme="minorHAnsi"/>
                <w:sz w:val="21"/>
                <w:szCs w:val="21"/>
              </w:rPr>
              <w:fldChar w:fldCharType="separate"/>
            </w:r>
            <w:r w:rsidR="002703C8" w:rsidRPr="006829AD">
              <w:rPr>
                <w:rFonts w:cstheme="minorHAnsi"/>
                <w:sz w:val="21"/>
              </w:rPr>
              <w:t>(12)</w:t>
            </w:r>
            <w:r w:rsidR="002703C8" w:rsidRPr="006829AD">
              <w:rPr>
                <w:rFonts w:cstheme="minorHAnsi"/>
                <w:sz w:val="21"/>
                <w:szCs w:val="21"/>
              </w:rPr>
              <w:fldChar w:fldCharType="end"/>
            </w:r>
          </w:p>
        </w:tc>
      </w:tr>
      <w:tr w:rsidR="0041751D" w:rsidRPr="006829AD" w14:paraId="79108937" w14:textId="77777777" w:rsidTr="006B090B">
        <w:tc>
          <w:tcPr>
            <w:tcW w:w="1835" w:type="dxa"/>
          </w:tcPr>
          <w:p w14:paraId="257165BC" w14:textId="77777777" w:rsidR="0041751D" w:rsidRPr="006829AD" w:rsidRDefault="0041751D" w:rsidP="00421AD5">
            <w:pPr>
              <w:rPr>
                <w:rFonts w:cstheme="minorHAnsi"/>
                <w:sz w:val="21"/>
                <w:szCs w:val="21"/>
              </w:rPr>
            </w:pPr>
            <w:r w:rsidRPr="006829AD">
              <w:rPr>
                <w:rFonts w:cstheme="minorHAnsi"/>
                <w:sz w:val="21"/>
                <w:szCs w:val="21"/>
              </w:rPr>
              <w:tab/>
              <w:t>Physician</w:t>
            </w:r>
          </w:p>
        </w:tc>
        <w:tc>
          <w:tcPr>
            <w:tcW w:w="1135" w:type="dxa"/>
            <w:vAlign w:val="center"/>
          </w:tcPr>
          <w:p w14:paraId="0A589A4B" w14:textId="77777777" w:rsidR="0041751D" w:rsidRPr="006829AD" w:rsidRDefault="0041751D" w:rsidP="006B090B">
            <w:pPr>
              <w:jc w:val="center"/>
              <w:rPr>
                <w:rFonts w:cstheme="minorHAnsi"/>
                <w:sz w:val="21"/>
                <w:szCs w:val="21"/>
              </w:rPr>
            </w:pPr>
            <w:r w:rsidRPr="006829AD">
              <w:rPr>
                <w:rFonts w:cstheme="minorHAnsi"/>
                <w:sz w:val="21"/>
                <w:szCs w:val="21"/>
              </w:rPr>
              <w:t>5</w:t>
            </w:r>
          </w:p>
        </w:tc>
        <w:tc>
          <w:tcPr>
            <w:tcW w:w="9180" w:type="dxa"/>
          </w:tcPr>
          <w:p w14:paraId="0423DD2E" w14:textId="6109FAC2" w:rsidR="0041751D" w:rsidRPr="006829AD" w:rsidRDefault="0041751D" w:rsidP="00421AD5">
            <w:pPr>
              <w:rPr>
                <w:rFonts w:cstheme="minorHAnsi"/>
                <w:sz w:val="21"/>
                <w:szCs w:val="21"/>
              </w:rPr>
            </w:pPr>
            <w:r w:rsidRPr="006829AD">
              <w:rPr>
                <w:rFonts w:cstheme="minorHAnsi"/>
                <w:sz w:val="21"/>
                <w:szCs w:val="21"/>
              </w:rPr>
              <w:t xml:space="preserve">One program integrated simulation-based clinical training focused on enhancing medical documentation, critical appraisal, and patient advocacy. Another program related to critical care, </w:t>
            </w:r>
            <w:r w:rsidRPr="006829AD">
              <w:rPr>
                <w:rFonts w:cstheme="minorHAnsi"/>
                <w:sz w:val="21"/>
                <w:szCs w:val="21"/>
                <w:lang w:val="en-CA"/>
              </w:rPr>
              <w:t xml:space="preserve">resuscitation, </w:t>
            </w:r>
            <w:r w:rsidR="0090792A" w:rsidRPr="006829AD">
              <w:rPr>
                <w:rFonts w:cstheme="minorHAnsi"/>
                <w:sz w:val="21"/>
                <w:szCs w:val="21"/>
                <w:lang w:val="en-CA"/>
              </w:rPr>
              <w:t xml:space="preserve">and </w:t>
            </w:r>
            <w:r w:rsidRPr="006829AD">
              <w:rPr>
                <w:rFonts w:cstheme="minorHAnsi"/>
                <w:sz w:val="21"/>
                <w:szCs w:val="21"/>
                <w:lang w:val="en-CA"/>
              </w:rPr>
              <w:t>airway skills.</w:t>
            </w:r>
            <w:r w:rsidRPr="006829AD">
              <w:rPr>
                <w:rFonts w:cstheme="minorHAnsi"/>
                <w:sz w:val="21"/>
                <w:szCs w:val="21"/>
              </w:rPr>
              <w:t xml:space="preserve"> Other programs include review of clinical knowledge and practical assessments in both inpatient and outpatient settings through rounds, case logs, and chart reviews, supporting the development of real-world skills and professional competency.</w:t>
            </w:r>
          </w:p>
        </w:tc>
        <w:tc>
          <w:tcPr>
            <w:tcW w:w="2520" w:type="dxa"/>
          </w:tcPr>
          <w:p w14:paraId="6EE8EE72" w14:textId="6308DC32" w:rsidR="0041751D" w:rsidRPr="006829AD" w:rsidRDefault="0041751D" w:rsidP="00421AD5">
            <w:pPr>
              <w:rPr>
                <w:rFonts w:cstheme="minorHAnsi"/>
                <w:sz w:val="21"/>
                <w:szCs w:val="21"/>
              </w:rPr>
            </w:pPr>
            <w:r w:rsidRPr="006829AD">
              <w:rPr>
                <w:rFonts w:cstheme="minorHAnsi"/>
                <w:sz w:val="21"/>
                <w:szCs w:val="21"/>
              </w:rPr>
              <w:t>Allen et al., 2024</w:t>
            </w:r>
            <w:r w:rsidR="002703C8" w:rsidRPr="006829AD">
              <w:rPr>
                <w:rFonts w:cstheme="minorHAnsi"/>
                <w:sz w:val="21"/>
                <w:szCs w:val="21"/>
              </w:rPr>
              <w:t xml:space="preserve"> </w:t>
            </w:r>
            <w:r w:rsidR="002703C8" w:rsidRPr="006829AD">
              <w:rPr>
                <w:rFonts w:cstheme="minorHAnsi"/>
                <w:sz w:val="21"/>
                <w:szCs w:val="21"/>
              </w:rPr>
              <w:fldChar w:fldCharType="begin"/>
            </w:r>
            <w:r w:rsidR="00BA5F24" w:rsidRPr="006829AD">
              <w:rPr>
                <w:rFonts w:cstheme="minorHAnsi"/>
                <w:sz w:val="21"/>
                <w:szCs w:val="21"/>
              </w:rPr>
              <w:instrText xml:space="preserve"> ADDIN ZOTERO_ITEM CSL_CITATION {"citationID":"FvudNe5U","properties":{"formattedCitation":"(13)","plainCitation":"(13)","noteIndex":0},"citationItems":[{"id":1322,"uris":["http://zotero.org/users/5797096/items/C339HBCN"],"itemData":{"id":1322,"type":"article-journal","abstract":"Returning to work after maternity leave poses significant challenges, with potential long-term implications including decreased engagement or attrition of clinicians. Many quantitative studies have identified challenges and supports for women during pregnancy, maternity leave and re-entry to clinical practice. This qualitative study explored the experiences of anaesthetists returning to clinical work after maternity leave, to identify influential factors with the aim of providing a framework to assist planning re-entry. We conducted semi-structured interviews with 15 anaesthetists. Attendees of a re-entry programme were invited to participate, with purposive sampling and snowball recruitment to provide diversity of location and training stage, until data saturation was reached at 13 interviews. Five themes were identified: leave duration; planning re-entry; workplace culture; career impact and emotional impact. Leave duration was influenced by concerns about deskilling, but shorter periods of leave had logistical challenges, including fatigue. Most participants started planning to return to work with few or no formal processes in the workplace. Workplace culture, including support for breastfeeding, was identified as valuable, but variable. Participants also experienced negative attitudes on re-entry, including difficulty accessing permanent work, with potential career impacts. Many participants identified changes to professional and personal identity influencing the experience with emotional sequelae. This research describes factors which may be considered to assist clinicians returning to work after maternity leave and identifies challenges, including negative attitudes, which may pose significant barriers to women practising in anaesthesia and may contribute to lack of female leadership in some workplaces.","archive_location":"38177064","container-title":"Anaesthesia","DOI":"10.1111/anae.16231","issue":"7","journalAbbreviation":"Anaesthesia","page":"706-714","title":"Successful return to work in anaesthesia after maternity leave: a qualitative study","volume":"79","author":[{"family":"Allen","given":"K. J."},{"family":"Chiavaroli","given":"N."},{"family":"Reid","given":"K. J."}],"issued":{"date-parts":[["2024"]]}}}],"schema":"https://github.com/citation-style-language/schema/raw/master/csl-citation.json"} </w:instrText>
            </w:r>
            <w:r w:rsidR="002703C8" w:rsidRPr="006829AD">
              <w:rPr>
                <w:rFonts w:cstheme="minorHAnsi"/>
                <w:sz w:val="21"/>
                <w:szCs w:val="21"/>
              </w:rPr>
              <w:fldChar w:fldCharType="separate"/>
            </w:r>
            <w:r w:rsidR="00BA5F24" w:rsidRPr="006829AD">
              <w:rPr>
                <w:rFonts w:cstheme="minorHAnsi"/>
                <w:sz w:val="21"/>
              </w:rPr>
              <w:t>(13)</w:t>
            </w:r>
            <w:r w:rsidR="002703C8" w:rsidRPr="006829AD">
              <w:rPr>
                <w:rFonts w:cstheme="minorHAnsi"/>
                <w:sz w:val="21"/>
                <w:szCs w:val="21"/>
              </w:rPr>
              <w:fldChar w:fldCharType="end"/>
            </w:r>
            <w:r w:rsidRPr="006829AD">
              <w:rPr>
                <w:rFonts w:cstheme="minorHAnsi"/>
                <w:sz w:val="21"/>
                <w:szCs w:val="21"/>
              </w:rPr>
              <w:t>; Goldberg et al., 2015</w:t>
            </w:r>
            <w:r w:rsidR="00BA5F24" w:rsidRPr="006829AD">
              <w:rPr>
                <w:rFonts w:cstheme="minorHAnsi"/>
                <w:sz w:val="21"/>
                <w:szCs w:val="21"/>
              </w:rPr>
              <w:t xml:space="preserve"> </w:t>
            </w:r>
            <w:r w:rsidR="00BA5F24" w:rsidRPr="006829AD">
              <w:rPr>
                <w:rFonts w:cstheme="minorHAnsi"/>
                <w:sz w:val="21"/>
                <w:szCs w:val="21"/>
              </w:rPr>
              <w:fldChar w:fldCharType="begin"/>
            </w:r>
            <w:r w:rsidR="00BA5F24" w:rsidRPr="006829AD">
              <w:rPr>
                <w:rFonts w:cstheme="minorHAnsi"/>
                <w:sz w:val="21"/>
                <w:szCs w:val="21"/>
              </w:rPr>
              <w:instrText xml:space="preserve"> ADDIN ZOTERO_ITEM CSL_CITATION {"citationID":"4BX7fgxb","properties":{"formattedCitation":"(14)","plainCitation":"(14)","noteIndex":0},"citationItems":[{"id":1334,"uris":["http://zotero.org/users/5797096/items/NL7DCK7Y"],"itemData":{"id":1334,"type":"article-journal","archive_location":"26397786","container-title":"International Anesthesiology Clinics","DOI":"10.1097/aia.0000000000000079","issue":"4","journalAbbreviation":"International Anesthesiology Clinics","page":"70-80","title":"High-stakes Simulation-based Assessment for Retraining and Returning Physicians to Practice","volume":"53","author":[{"family":"Goldberg","given":"A."},{"family":"Samuelson","given":"S."},{"family":"Levine","given":"A."},{"family":"DeMaria","given":"S."}],"issued":{"date-parts":[["2015"]]}}}],"schema":"https://github.com/citation-style-language/schema/raw/master/csl-citation.json"} </w:instrText>
            </w:r>
            <w:r w:rsidR="00BA5F24" w:rsidRPr="006829AD">
              <w:rPr>
                <w:rFonts w:cstheme="minorHAnsi"/>
                <w:sz w:val="21"/>
                <w:szCs w:val="21"/>
              </w:rPr>
              <w:fldChar w:fldCharType="separate"/>
            </w:r>
            <w:r w:rsidR="00BA5F24" w:rsidRPr="006829AD">
              <w:rPr>
                <w:rFonts w:cstheme="minorHAnsi"/>
                <w:sz w:val="21"/>
              </w:rPr>
              <w:t>(14)</w:t>
            </w:r>
            <w:r w:rsidR="00BA5F24" w:rsidRPr="006829AD">
              <w:rPr>
                <w:rFonts w:cstheme="minorHAnsi"/>
                <w:sz w:val="21"/>
                <w:szCs w:val="21"/>
              </w:rPr>
              <w:fldChar w:fldCharType="end"/>
            </w:r>
            <w:r w:rsidRPr="006829AD">
              <w:rPr>
                <w:rFonts w:cstheme="minorHAnsi"/>
                <w:sz w:val="21"/>
                <w:szCs w:val="21"/>
              </w:rPr>
              <w:t>; Green et al., 2019</w:t>
            </w:r>
            <w:r w:rsidR="00BA5F24" w:rsidRPr="006829AD">
              <w:rPr>
                <w:rFonts w:cstheme="minorHAnsi"/>
                <w:sz w:val="21"/>
                <w:szCs w:val="21"/>
              </w:rPr>
              <w:t xml:space="preserve"> </w:t>
            </w:r>
            <w:r w:rsidR="00BA5F24" w:rsidRPr="006829AD">
              <w:rPr>
                <w:rFonts w:cstheme="minorHAnsi"/>
                <w:sz w:val="21"/>
                <w:szCs w:val="21"/>
              </w:rPr>
              <w:fldChar w:fldCharType="begin"/>
            </w:r>
            <w:r w:rsidR="00BA5F24" w:rsidRPr="006829AD">
              <w:rPr>
                <w:rFonts w:cstheme="minorHAnsi"/>
                <w:sz w:val="21"/>
                <w:szCs w:val="21"/>
              </w:rPr>
              <w:instrText xml:space="preserve"> ADDIN ZOTERO_ITEM CSL_CITATION {"citationID":"3Jf5OpYK","properties":{"formattedCitation":"(15)","plainCitation":"(15)","noteIndex":0},"citationItems":[{"id":1336,"uris":["http://zotero.org/users/5797096/items/T8XQ2NLR"],"itemData":{"id":1336,"type":"article-journal","abstract":"INTRODUCTION: Anesthesiologists returning to clinical practice pose unique challenges for licensing and credentialing boards. Few institutions provide re-education. We describe the physician refresher/re-entry program at our College of Medicine. METHODS: We launched the physician re-entry program in 2006. This individualized program re-educates physicians who left clinical practice for any reason and are seeking to return. We report results achieved for 12 anesthesiologists who successfully completed the course between August 2012 and February 2018. RESULTS: Seven men and five women left their practices for various reasons, which included relocation, family or medical reasons, substance use, and burnout. None left practice for medical negligence. Range away from clinical activity was 0-10 years. Five had active licenses. Seven were US graduates and five were international. Nine of 12 achieved their goals. Of the 3 others, 1 did not pursue her goal, another did not obtain a residency, and the other just finished the program. Seven out of 9 (78%) achieved their goal within 1 year of course completion. DISCUSSION: Despite our small sample size, our experience to successfully return inactive physicians to the workforce adds to the scant literature and experience in refreshing inactive physicians. Our trainees return to practice serving communities across the country and are now a pivotal part of the anesthesiology workforce. Thus, this program not only services individual physicians, but the whole community affected by their absence.","archive_location":"31933636","container-title":"Anesthesiology Research and Practice","DOI":"10.1155/2019/3531968","journalAbbreviation":"Anesthesiology Research and Practice","page":"3531968","title":"Success and Challenge When Returning to Clinical Practice: A Case Series in Anesthesiologist Re-Entry","volume":"2019","author":[{"family":"Green","given":"M. S."},{"family":"Iqbal","given":"U."},{"family":"Hoffman","given":"C. R."},{"family":"Green","given":"P."},{"family":"Varjavand","given":"N."}],"issued":{"date-parts":[["2019"]]}}}],"schema":"https://github.com/citation-style-language/schema/raw/master/csl-citation.json"} </w:instrText>
            </w:r>
            <w:r w:rsidR="00BA5F24" w:rsidRPr="006829AD">
              <w:rPr>
                <w:rFonts w:cstheme="minorHAnsi"/>
                <w:sz w:val="21"/>
                <w:szCs w:val="21"/>
              </w:rPr>
              <w:fldChar w:fldCharType="separate"/>
            </w:r>
            <w:r w:rsidR="00BA5F24" w:rsidRPr="006829AD">
              <w:rPr>
                <w:rFonts w:cstheme="minorHAnsi"/>
                <w:sz w:val="21"/>
              </w:rPr>
              <w:t>(15)</w:t>
            </w:r>
            <w:r w:rsidR="00BA5F24" w:rsidRPr="006829AD">
              <w:rPr>
                <w:rFonts w:cstheme="minorHAnsi"/>
                <w:sz w:val="21"/>
                <w:szCs w:val="21"/>
              </w:rPr>
              <w:fldChar w:fldCharType="end"/>
            </w:r>
            <w:r w:rsidRPr="006829AD">
              <w:rPr>
                <w:rFonts w:cstheme="minorHAnsi"/>
                <w:sz w:val="21"/>
                <w:szCs w:val="21"/>
              </w:rPr>
              <w:t>; Rayburn et al., 2016</w:t>
            </w:r>
            <w:r w:rsidR="00BA5F24" w:rsidRPr="006829AD">
              <w:rPr>
                <w:rFonts w:cstheme="minorHAnsi"/>
                <w:sz w:val="21"/>
                <w:szCs w:val="21"/>
              </w:rPr>
              <w:t xml:space="preserve"> </w:t>
            </w:r>
            <w:r w:rsidR="00BA5F24" w:rsidRPr="006829AD">
              <w:rPr>
                <w:rFonts w:cstheme="minorHAnsi"/>
                <w:sz w:val="21"/>
                <w:szCs w:val="21"/>
              </w:rPr>
              <w:fldChar w:fldCharType="begin"/>
            </w:r>
            <w:r w:rsidR="00BA5F24" w:rsidRPr="006829AD">
              <w:rPr>
                <w:rFonts w:cstheme="minorHAnsi"/>
                <w:sz w:val="21"/>
                <w:szCs w:val="21"/>
              </w:rPr>
              <w:instrText xml:space="preserve"> ADDIN ZOTERO_ITEM CSL_CITATION {"citationID":"aYvIQbdM","properties":{"formattedCitation":"(3)","plainCitation":"(3)","noteIndex":0},"citationItems":[{"id":1361,"uris":["http://zotero.org/users/5797096/items/CS56WP2I"],"itemData":{"id":1361,"type":"article-journal","abstract":"This article summarizes results of a unique, 10-year collaboration between the New Mexico Medical Board and the University of New Mexico School of Medicine's mini-sabbatical program for physicians considering relicensure and reentry into practice. The Board assesses all physicians wishing to reenter active practice to determine their background and needs, and the medical school's office of continuing medical education then evaluates candidates for their retraining goals, coursework, and faculty involvement. Progress is measured weekly, at course completion, and three months thereafter. Of the 27 physicians referred from the Board between 2004 and 2014, five were judged to require more extensive residency retraining and four received administrative medical licenses. Twelve of the 18 eligible candidates elected to enter the medical school's mini-sabbatical program. The median training was four weeks (160 AMA PRA Category 1 Credits™). Their education did not interfere with the learning of medical students and residents. All except one demonstrated acceptable core clinical skills to permit granting of an unrestricted medical license. Eleven completed the program and were successful in attaining employment in New Mexico. This collaboration permitted a determination for a physician about the extent of retraining before relicensure. The mini-sabbatical program was successful in returning eligible physicians to practice in our state.","container-title":"Journal of Medical Regulation","issue":"3","journalAbbreviation":"Journal of Medical Regulation","page":"18-23","title":"Facilitating Physician relicensure and reentry into clinical practice: Collaboration between a state medical board and a medical school","volume":"102","author":[{"family":"Rayburn","given":"W. F."},{"family":"Quintana","given":"A."},{"family":"Cosgrove","given":"E."},{"family":"La Farge","given":"G."}],"issued":{"date-parts":[["2016"]]}}}],"schema":"https://github.com/citation-style-language/schema/raw/master/csl-citation.json"} </w:instrText>
            </w:r>
            <w:r w:rsidR="00BA5F24" w:rsidRPr="006829AD">
              <w:rPr>
                <w:rFonts w:cstheme="minorHAnsi"/>
                <w:sz w:val="21"/>
                <w:szCs w:val="21"/>
              </w:rPr>
              <w:fldChar w:fldCharType="separate"/>
            </w:r>
            <w:r w:rsidR="00BA5F24" w:rsidRPr="006829AD">
              <w:rPr>
                <w:rFonts w:cstheme="minorHAnsi"/>
                <w:sz w:val="21"/>
              </w:rPr>
              <w:t>(3)</w:t>
            </w:r>
            <w:r w:rsidR="00BA5F24" w:rsidRPr="006829AD">
              <w:rPr>
                <w:rFonts w:cstheme="minorHAnsi"/>
                <w:sz w:val="21"/>
                <w:szCs w:val="21"/>
              </w:rPr>
              <w:fldChar w:fldCharType="end"/>
            </w:r>
            <w:r w:rsidRPr="006829AD">
              <w:rPr>
                <w:rFonts w:cstheme="minorHAnsi"/>
                <w:sz w:val="21"/>
                <w:szCs w:val="21"/>
              </w:rPr>
              <w:t>; Varjavand et al., 2015</w:t>
            </w:r>
            <w:r w:rsidR="00BA5F24" w:rsidRPr="006829AD">
              <w:rPr>
                <w:rFonts w:cstheme="minorHAnsi"/>
                <w:sz w:val="21"/>
                <w:szCs w:val="21"/>
              </w:rPr>
              <w:t xml:space="preserve"> </w:t>
            </w:r>
            <w:r w:rsidR="00BA5F24" w:rsidRPr="006829AD">
              <w:rPr>
                <w:rFonts w:cstheme="minorHAnsi"/>
                <w:sz w:val="21"/>
                <w:szCs w:val="21"/>
              </w:rPr>
              <w:fldChar w:fldCharType="begin"/>
            </w:r>
            <w:r w:rsidR="00BA5F24" w:rsidRPr="006829AD">
              <w:rPr>
                <w:rFonts w:cstheme="minorHAnsi"/>
                <w:sz w:val="21"/>
                <w:szCs w:val="21"/>
              </w:rPr>
              <w:instrText xml:space="preserve"> ADDIN ZOTERO_ITEM CSL_CITATION {"citationID":"NViV6BtV","properties":{"formattedCitation":"(16)","plainCitation":"(16)","noteIndex":0},"citationItems":[{"id":1370,"uris":["http://zotero.org/users/5797096/items/7JYI7MSS"],"itemData":{"id":1370,"type":"article-journal","abstract":"INTRODUCTION: Physicians returning to clinical practice after inactivity may face many challenges. Few programs provide reeducation, and data are limited about these experiences. We describe the physician refresher/reentry program at Drexel University College of Medicine, Philadelphia, and the lessons learned in our efforts to facilitate obstetrician-gynecologists' clinical reentry. METHODS: In 2006, Drexel relaunched the Medical College of Pennsylvania's physician reentry course. This structured yet individualized program provides reeducation and assessment for physicians who have left clinical medicine for any reason and are hoping to return. We report the results achieved for 9 obstetrician-gynecologists who successfully completed Drexel's course between November 2006 and November 2012. RESULTS: The 6 men and 3 women had left their practices for different reasons. Seven were reentry candidates, and 2 were remediating; none had left practice for medical negligence. Of the reentering physicians, 5 achieved their goal within 1 month. Of the remediating physicians, 1 achieved his/her goal. DISCUSSION: Through continual self-assessment and participant feedback, we have learned to expand our staff and faculty career advisory roles and seek specialty-specific assessment. Despite our small sample size, Drexel's experience may provide guidance to the growing field of obstetrician/gynecologist reentry in the United States.","archive_location":"25799974","container-title":"Journal of Continuing Education in the Health Professions","DOI":"10.1002/chp.21264","issue":"1","journalAbbreviation":"Journal of Continuing Education in the Health Professions","page":"65-70","title":"Returning inactive obstetrics and gynecology physicians to clinical practice: the Drexel experience","volume":"35","author":[{"family":"Varjavand","given":"N."},{"family":"Pereira","given":"N."},{"family":"Delvadia","given":"D."}],"issued":{"date-parts":[["2015"]]}}}],"schema":"https://github.com/citation-style-language/schema/raw/master/csl-citation.json"} </w:instrText>
            </w:r>
            <w:r w:rsidR="00BA5F24" w:rsidRPr="006829AD">
              <w:rPr>
                <w:rFonts w:cstheme="minorHAnsi"/>
                <w:sz w:val="21"/>
                <w:szCs w:val="21"/>
              </w:rPr>
              <w:fldChar w:fldCharType="separate"/>
            </w:r>
            <w:r w:rsidR="00BA5F24" w:rsidRPr="006829AD">
              <w:rPr>
                <w:rFonts w:cstheme="minorHAnsi"/>
                <w:sz w:val="21"/>
              </w:rPr>
              <w:t>(16)</w:t>
            </w:r>
            <w:r w:rsidR="00BA5F24" w:rsidRPr="006829AD">
              <w:rPr>
                <w:rFonts w:cstheme="minorHAnsi"/>
                <w:sz w:val="21"/>
                <w:szCs w:val="21"/>
              </w:rPr>
              <w:fldChar w:fldCharType="end"/>
            </w:r>
          </w:p>
        </w:tc>
      </w:tr>
      <w:tr w:rsidR="0041751D" w:rsidRPr="006829AD" w14:paraId="18BE08D9" w14:textId="77777777" w:rsidTr="006B090B">
        <w:tc>
          <w:tcPr>
            <w:tcW w:w="1835" w:type="dxa"/>
          </w:tcPr>
          <w:p w14:paraId="0A6D024A" w14:textId="77777777" w:rsidR="0041751D" w:rsidRPr="006829AD" w:rsidRDefault="0041751D" w:rsidP="00421AD5">
            <w:pPr>
              <w:rPr>
                <w:rFonts w:cstheme="minorHAnsi"/>
                <w:sz w:val="21"/>
                <w:szCs w:val="21"/>
              </w:rPr>
            </w:pPr>
            <w:r w:rsidRPr="006829AD">
              <w:rPr>
                <w:rFonts w:cstheme="minorHAnsi"/>
                <w:sz w:val="21"/>
                <w:szCs w:val="21"/>
              </w:rPr>
              <w:tab/>
              <w:t xml:space="preserve">Variety of </w:t>
            </w:r>
            <w:r w:rsidRPr="006829AD">
              <w:rPr>
                <w:rFonts w:cstheme="minorHAnsi"/>
                <w:sz w:val="21"/>
                <w:szCs w:val="21"/>
              </w:rPr>
              <w:tab/>
              <w:t>clinicians</w:t>
            </w:r>
          </w:p>
        </w:tc>
        <w:tc>
          <w:tcPr>
            <w:tcW w:w="1135" w:type="dxa"/>
            <w:vAlign w:val="center"/>
          </w:tcPr>
          <w:p w14:paraId="12FD7560" w14:textId="77777777" w:rsidR="0041751D" w:rsidRPr="006829AD" w:rsidRDefault="0041751D" w:rsidP="006B090B">
            <w:pPr>
              <w:jc w:val="center"/>
              <w:rPr>
                <w:rFonts w:cstheme="minorHAnsi"/>
                <w:sz w:val="21"/>
                <w:szCs w:val="21"/>
              </w:rPr>
            </w:pPr>
            <w:r w:rsidRPr="006829AD">
              <w:rPr>
                <w:rFonts w:cstheme="minorHAnsi"/>
                <w:sz w:val="21"/>
                <w:szCs w:val="21"/>
              </w:rPr>
              <w:t>3</w:t>
            </w:r>
          </w:p>
        </w:tc>
        <w:tc>
          <w:tcPr>
            <w:tcW w:w="9180" w:type="dxa"/>
          </w:tcPr>
          <w:p w14:paraId="208CA8F6" w14:textId="77777777" w:rsidR="0041751D" w:rsidRPr="006829AD" w:rsidRDefault="0041751D" w:rsidP="00421AD5">
            <w:pPr>
              <w:rPr>
                <w:rFonts w:cstheme="minorHAnsi"/>
                <w:sz w:val="21"/>
                <w:szCs w:val="21"/>
              </w:rPr>
            </w:pPr>
            <w:r w:rsidRPr="006829AD">
              <w:rPr>
                <w:rFonts w:cstheme="minorHAnsi"/>
                <w:sz w:val="21"/>
                <w:szCs w:val="21"/>
              </w:rPr>
              <w:t>Comprehensive programs combining technical and non-technical skill development through five standardized clinical scenarios, including delirium management, sepsis assessment, complex discharge planning, end-of-life care, and acute management. Emphasis is placed on professional and medication safety, orientation to clinical environments, and both specialized and supervised clinical practice. The program also supports team building, effective communication, self-care, and action planning for a successful return to work.</w:t>
            </w:r>
          </w:p>
        </w:tc>
        <w:tc>
          <w:tcPr>
            <w:tcW w:w="2520" w:type="dxa"/>
          </w:tcPr>
          <w:p w14:paraId="4F3AAAFA" w14:textId="41BD8981" w:rsidR="0041751D" w:rsidRPr="006829AD" w:rsidRDefault="0041751D" w:rsidP="00421AD5">
            <w:pPr>
              <w:rPr>
                <w:rFonts w:cstheme="minorHAnsi"/>
                <w:sz w:val="21"/>
                <w:szCs w:val="21"/>
              </w:rPr>
            </w:pPr>
            <w:r w:rsidRPr="006829AD">
              <w:rPr>
                <w:rFonts w:cstheme="minorHAnsi"/>
                <w:sz w:val="21"/>
                <w:szCs w:val="21"/>
              </w:rPr>
              <w:t>MacCuish et al., 2021</w:t>
            </w:r>
            <w:r w:rsidR="00BA5F24" w:rsidRPr="006829AD">
              <w:rPr>
                <w:rFonts w:cstheme="minorHAnsi"/>
                <w:sz w:val="21"/>
                <w:szCs w:val="21"/>
              </w:rPr>
              <w:t xml:space="preserve"> </w:t>
            </w:r>
            <w:r w:rsidR="00BA5F24" w:rsidRPr="006829AD">
              <w:rPr>
                <w:rFonts w:cstheme="minorHAnsi"/>
                <w:sz w:val="21"/>
                <w:szCs w:val="21"/>
              </w:rPr>
              <w:fldChar w:fldCharType="begin"/>
            </w:r>
            <w:r w:rsidR="00BA5F24" w:rsidRPr="006829AD">
              <w:rPr>
                <w:rFonts w:cstheme="minorHAnsi"/>
                <w:sz w:val="21"/>
                <w:szCs w:val="21"/>
              </w:rPr>
              <w:instrText xml:space="preserve"> ADDIN ZOTERO_ITEM CSL_CITATION {"citationID":"mfpqUqTT","properties":{"formattedCitation":"(17)","plainCitation":"(17)","noteIndex":0},"citationItems":[{"id":1354,"uris":["http://zotero.org/users/5797096/items/4QL4IH2X"],"itemData":{"id":1354,"type":"article-journal","abstract":"Many doctors take time out of clinical practice, and then have decreased confidence and poor performance ratings on their return. Simulation training provides a safe and effective learning platform for healthcare professionals to become immersed in realistic scenarios that provide an opportunity to develop technical and non-technical skills. A standardised, 1-day, multi-fidelity, interprofessional, simulation training course was developed and delivered at four sites, focusing on human factors, patient safety and acute clinical scenarios relevant for clinicians returning to practice in internal medicine. A total of 56 participants, with a median time out of training of 3.6 years, attended seven courses. Quantitative and qualitative analysis showed a significant pre/post-course increase in candidates' self-reported confidence in returning to practice along with learning in non-technical skills. The carefully designed standardised format may facilitate wider expansion of such training.","archive_location":"33512294","container-title":"British Journal of Hospital Medicine (London, England: 2005)","DOI":"10.12968/hmed.2020.0587","issue":"1","journalAbbreviation":"British Journal of Hospital Medicine (London, England: 2005)","page":"1-13","title":"Simulation training for clinicians returning to practice","volume":"82","author":[{"family":"MacCuish","given":"A. H."},{"family":"McNulty","given":"M."},{"family":"Bryant","given":"C."},{"family":"Deaner","given":"A."},{"family":"Birns","given":"J."}],"issued":{"date-parts":[["2021"]]}}}],"schema":"https://github.com/citation-style-language/schema/raw/master/csl-citation.json"} </w:instrText>
            </w:r>
            <w:r w:rsidR="00BA5F24" w:rsidRPr="006829AD">
              <w:rPr>
                <w:rFonts w:cstheme="minorHAnsi"/>
                <w:sz w:val="21"/>
                <w:szCs w:val="21"/>
              </w:rPr>
              <w:fldChar w:fldCharType="separate"/>
            </w:r>
            <w:r w:rsidR="00BA5F24" w:rsidRPr="006829AD">
              <w:rPr>
                <w:rFonts w:cstheme="minorHAnsi"/>
                <w:sz w:val="21"/>
              </w:rPr>
              <w:t>(17)</w:t>
            </w:r>
            <w:r w:rsidR="00BA5F24" w:rsidRPr="006829AD">
              <w:rPr>
                <w:rFonts w:cstheme="minorHAnsi"/>
                <w:sz w:val="21"/>
                <w:szCs w:val="21"/>
              </w:rPr>
              <w:fldChar w:fldCharType="end"/>
            </w:r>
            <w:r w:rsidRPr="006829AD">
              <w:rPr>
                <w:rFonts w:cstheme="minorHAnsi"/>
                <w:sz w:val="21"/>
                <w:szCs w:val="21"/>
              </w:rPr>
              <w:t>; McMurtrie et al., 2014</w:t>
            </w:r>
            <w:r w:rsidR="00BA5F24" w:rsidRPr="006829AD">
              <w:rPr>
                <w:rFonts w:cstheme="minorHAnsi"/>
                <w:sz w:val="21"/>
                <w:szCs w:val="21"/>
              </w:rPr>
              <w:t xml:space="preserve"> </w:t>
            </w:r>
            <w:r w:rsidR="00BA5F24" w:rsidRPr="006829AD">
              <w:rPr>
                <w:rFonts w:cstheme="minorHAnsi"/>
                <w:sz w:val="21"/>
                <w:szCs w:val="21"/>
              </w:rPr>
              <w:fldChar w:fldCharType="begin"/>
            </w:r>
            <w:r w:rsidR="00BA5F24" w:rsidRPr="006829AD">
              <w:rPr>
                <w:rFonts w:cstheme="minorHAnsi"/>
                <w:sz w:val="21"/>
                <w:szCs w:val="21"/>
              </w:rPr>
              <w:instrText xml:space="preserve"> ADDIN ZOTERO_ITEM CSL_CITATION {"citationID":"gFlMAWyF","properties":{"formattedCitation":"(18)","plainCitation":"(18)","noteIndex":0},"citationItems":[{"id":1355,"uris":["http://zotero.org/users/5797096/items/WRNJRJYH"],"itemData":{"id":1355,"type":"article-journal","abstract":"BACKGROUND: Within Australia and internationally (Health Workforce Australia, 2012) an increasing and on-going nursing workforce shortage is documented. Recent international estimates indicate that there will be ongoing and significant gaps in the supply of a nursing workforce; the United Kingdom is predicted to have a reduction of 12.12% nurses over the coming eight years if a current 'steady state' is maintained (Buchan and Seacombe, 2011); Canada is predicted to have a shortage of 60,000 nurses by 2022 (Tomblin et al., 2012) with Australia's anticipated nursing shortage reported as over 90,000 by the year 2025 (Health Workforce Australia, 2012). Queensland Health in response to their tracked emerging nursing and midwifery workforce shortages developed a nursing and midwifery refresher programme to return registered staff back to the workforce. A study was undertaken between 2008 and 2010 to provide an understanding of how non-practising nurses and midwives maybe supported back into the workforce. METHODS: Programme applicants (444) were invited to respond to an on-line survey designed to understand what aspects of the programme supported their learning and ability to return to the workforce. This number represents those who applied but not all completed or commenced the programme. Descriptive statistics (Polit and Beck, 2008) were used to collate quantifiable survey responses and free text and unsolicited responses were themed. RESULTS: The survey received a 35.5% response rate (n=158) with a return of 20% of unsolicited comments in the form of e-mail responses which were included in the themed results. Key themes supporting participants' learning and ability to return to the workforce were: Respondents were 94% female and 6% male, with 37.7% &gt;51 years of age. Child rearing was the foremost reason for female staff relinquishing workforce roles (36.6%). The primary reason for returning to the workforce was maintenance of registration (40.5%). Both theory and clinical placement components were seen by participants as contributing to their confidence to return to the health workforce. CONCLUSION: The Queensland Nursing and Midwifery Refresher Programs provided a structured programme for registered, non-practising nurses and midwives to return to the Queensland Health workforce. Responses indicated that clinical supervision and contract learning should be central to a return to workforce induction programme for registered but non-practising nurses and midwives. The majority of nurses and midwives returning to the workforce were approaching retirement age in 10-15 years.","archive_location":"24080270","container-title":"Nurse Education Today","DOI":"10.1016/j.nedt.2013.08.017","issue":"5","journalAbbreviation":"Nurse Education Today","page":"761-5","title":"Keeping our nursing and midwifery workforce: factors that support non-practising clinicians to return to practice","volume":"34","author":[{"family":"McMurtrie","given":"L. J."},{"family":"Cameron","given":"M."},{"family":"Oluanaigh","given":"P."},{"family":"Osborne","given":"Y. T."}],"issued":{"date-parts":[["2014"]]}}}],"schema":"https://github.com/citation-style-language/schema/raw/master/csl-citation.json"} </w:instrText>
            </w:r>
            <w:r w:rsidR="00BA5F24" w:rsidRPr="006829AD">
              <w:rPr>
                <w:rFonts w:cstheme="minorHAnsi"/>
                <w:sz w:val="21"/>
                <w:szCs w:val="21"/>
              </w:rPr>
              <w:fldChar w:fldCharType="separate"/>
            </w:r>
            <w:r w:rsidR="00BA5F24" w:rsidRPr="006829AD">
              <w:rPr>
                <w:rFonts w:cstheme="minorHAnsi"/>
                <w:sz w:val="21"/>
              </w:rPr>
              <w:t>(18)</w:t>
            </w:r>
            <w:r w:rsidR="00BA5F24" w:rsidRPr="006829AD">
              <w:rPr>
                <w:rFonts w:cstheme="minorHAnsi"/>
                <w:sz w:val="21"/>
                <w:szCs w:val="21"/>
              </w:rPr>
              <w:fldChar w:fldCharType="end"/>
            </w:r>
            <w:r w:rsidRPr="006829AD">
              <w:rPr>
                <w:rFonts w:cstheme="minorHAnsi"/>
                <w:sz w:val="21"/>
                <w:szCs w:val="21"/>
              </w:rPr>
              <w:t>; Saunders et al., 2020</w:t>
            </w:r>
            <w:r w:rsidR="00BA5F24" w:rsidRPr="006829AD">
              <w:rPr>
                <w:rFonts w:cstheme="minorHAnsi"/>
                <w:sz w:val="21"/>
                <w:szCs w:val="21"/>
              </w:rPr>
              <w:t xml:space="preserve"> </w:t>
            </w:r>
            <w:r w:rsidR="00BA5F24" w:rsidRPr="006829AD">
              <w:rPr>
                <w:rFonts w:cstheme="minorHAnsi"/>
                <w:sz w:val="21"/>
                <w:szCs w:val="21"/>
              </w:rPr>
              <w:fldChar w:fldCharType="begin"/>
            </w:r>
            <w:r w:rsidR="00BA5F24" w:rsidRPr="006829AD">
              <w:rPr>
                <w:rFonts w:cstheme="minorHAnsi"/>
                <w:sz w:val="21"/>
                <w:szCs w:val="21"/>
              </w:rPr>
              <w:instrText xml:space="preserve"> ADDIN ZOTERO_ITEM CSL_CITATION {"citationID":"H9zXGjC3","properties":{"formattedCitation":"(19)","plainCitation":"(19)","noteIndex":0},"citationItems":[{"id":1364,"uris":["http://zotero.org/users/5797096/items/ZM53YS9M"],"itemData":{"id":1364,"type":"article-journal","archive_location":"35515491","container-title":"BMJ Simul Technol Enhanc Learn","DOI":"10.1136/bmjstel-2019-000566","issue":"6","journalAbbreviation":"BMJ Simul Technol Enhanc Learn","page":"371-373","title":"Empowering healthcare professionals to return to work through simulation training: addressing psychosocial needs","volume":"6","author":[{"family":"Saunders","given":"A."},{"family":"Brooks","given":"J."},{"family":"El Alami","given":"W."},{"family":"Jabur","given":"Z."},{"family":"Laws-Chapman","given":"C."},{"family":"Schilderman","given":"M."},{"family":"Tooley","given":"C."},{"family":"Attoe","given":"C."}],"issued":{"date-parts":[["2020"]]}}}],"schema":"https://github.com/citation-style-language/schema/raw/master/csl-citation.json"} </w:instrText>
            </w:r>
            <w:r w:rsidR="00BA5F24" w:rsidRPr="006829AD">
              <w:rPr>
                <w:rFonts w:cstheme="minorHAnsi"/>
                <w:sz w:val="21"/>
                <w:szCs w:val="21"/>
              </w:rPr>
              <w:fldChar w:fldCharType="separate"/>
            </w:r>
            <w:r w:rsidR="00BA5F24" w:rsidRPr="006829AD">
              <w:rPr>
                <w:rFonts w:cstheme="minorHAnsi"/>
                <w:sz w:val="21"/>
              </w:rPr>
              <w:t>(19)</w:t>
            </w:r>
            <w:r w:rsidR="00BA5F24" w:rsidRPr="006829AD">
              <w:rPr>
                <w:rFonts w:cstheme="minorHAnsi"/>
                <w:sz w:val="21"/>
                <w:szCs w:val="21"/>
              </w:rPr>
              <w:fldChar w:fldCharType="end"/>
            </w:r>
          </w:p>
        </w:tc>
      </w:tr>
      <w:tr w:rsidR="0041751D" w:rsidRPr="006829AD" w14:paraId="66911AB7" w14:textId="77777777" w:rsidTr="006B090B">
        <w:tc>
          <w:tcPr>
            <w:tcW w:w="1835" w:type="dxa"/>
          </w:tcPr>
          <w:p w14:paraId="4D662002" w14:textId="77777777" w:rsidR="0041751D" w:rsidRPr="006829AD" w:rsidRDefault="0041751D" w:rsidP="00421AD5">
            <w:pPr>
              <w:rPr>
                <w:rFonts w:cstheme="minorHAnsi"/>
                <w:sz w:val="21"/>
                <w:szCs w:val="21"/>
              </w:rPr>
            </w:pPr>
            <w:r w:rsidRPr="006829AD">
              <w:rPr>
                <w:rFonts w:cstheme="minorHAnsi"/>
                <w:sz w:val="21"/>
                <w:szCs w:val="21"/>
              </w:rPr>
              <w:t>Physician reentry preceptorship program</w:t>
            </w:r>
          </w:p>
        </w:tc>
        <w:tc>
          <w:tcPr>
            <w:tcW w:w="1135" w:type="dxa"/>
            <w:vAlign w:val="center"/>
          </w:tcPr>
          <w:p w14:paraId="61E6C8E3" w14:textId="77777777" w:rsidR="0041751D" w:rsidRPr="006829AD" w:rsidRDefault="0041751D" w:rsidP="006B090B">
            <w:pPr>
              <w:jc w:val="center"/>
              <w:rPr>
                <w:rFonts w:cstheme="minorHAnsi"/>
                <w:sz w:val="21"/>
                <w:szCs w:val="21"/>
              </w:rPr>
            </w:pPr>
            <w:r w:rsidRPr="006829AD">
              <w:rPr>
                <w:rFonts w:cstheme="minorHAnsi"/>
                <w:sz w:val="21"/>
                <w:szCs w:val="21"/>
              </w:rPr>
              <w:t>1</w:t>
            </w:r>
          </w:p>
        </w:tc>
        <w:tc>
          <w:tcPr>
            <w:tcW w:w="9180" w:type="dxa"/>
          </w:tcPr>
          <w:p w14:paraId="6DB59656" w14:textId="230BC8B6" w:rsidR="0041751D" w:rsidRPr="006829AD" w:rsidRDefault="0041751D" w:rsidP="00421AD5">
            <w:pPr>
              <w:rPr>
                <w:rFonts w:cstheme="minorHAnsi"/>
                <w:sz w:val="21"/>
                <w:szCs w:val="21"/>
              </w:rPr>
            </w:pPr>
            <w:r w:rsidRPr="006829AD">
              <w:rPr>
                <w:rFonts w:cstheme="minorHAnsi"/>
                <w:sz w:val="21"/>
                <w:szCs w:val="21"/>
              </w:rPr>
              <w:t>A tailored reentry preceptorship program designed to meet physician training needs</w:t>
            </w:r>
            <w:r w:rsidR="00187E37" w:rsidRPr="006829AD">
              <w:rPr>
                <w:rFonts w:cstheme="minorHAnsi"/>
                <w:sz w:val="21"/>
                <w:szCs w:val="21"/>
              </w:rPr>
              <w:t xml:space="preserve"> through an individualized mentorship model</w:t>
            </w:r>
            <w:r w:rsidRPr="006829AD">
              <w:rPr>
                <w:rFonts w:cstheme="minorHAnsi"/>
                <w:sz w:val="21"/>
                <w:szCs w:val="21"/>
              </w:rPr>
              <w:t>. It features a comprehensive, self-paced didactic curriculum and structured clinical preceptorship, customized based on self-assessment, future practice goals, input from the referring body, and pre-assessment exams. Physician progress is formally reassessed every three months to guide ongoing development.</w:t>
            </w:r>
          </w:p>
        </w:tc>
        <w:tc>
          <w:tcPr>
            <w:tcW w:w="2520" w:type="dxa"/>
          </w:tcPr>
          <w:p w14:paraId="6A555454" w14:textId="42023709" w:rsidR="0041751D" w:rsidRPr="006829AD" w:rsidRDefault="0041751D" w:rsidP="00421AD5">
            <w:pPr>
              <w:rPr>
                <w:rFonts w:cstheme="minorHAnsi"/>
                <w:sz w:val="21"/>
                <w:szCs w:val="21"/>
              </w:rPr>
            </w:pPr>
            <w:r w:rsidRPr="006829AD">
              <w:rPr>
                <w:rFonts w:cstheme="minorHAnsi"/>
                <w:sz w:val="21"/>
                <w:szCs w:val="21"/>
              </w:rPr>
              <w:t>Varjavand et al., 2019</w:t>
            </w:r>
            <w:r w:rsidR="00BA5F24" w:rsidRPr="006829AD">
              <w:rPr>
                <w:rFonts w:cstheme="minorHAnsi"/>
                <w:sz w:val="21"/>
                <w:szCs w:val="21"/>
              </w:rPr>
              <w:t xml:space="preserve"> </w:t>
            </w:r>
            <w:r w:rsidR="00BA5F24" w:rsidRPr="006829AD">
              <w:rPr>
                <w:rFonts w:cstheme="minorHAnsi"/>
                <w:sz w:val="21"/>
                <w:szCs w:val="21"/>
              </w:rPr>
              <w:fldChar w:fldCharType="begin"/>
            </w:r>
            <w:r w:rsidR="00BA5F24" w:rsidRPr="006829AD">
              <w:rPr>
                <w:rFonts w:cstheme="minorHAnsi"/>
                <w:sz w:val="21"/>
                <w:szCs w:val="21"/>
              </w:rPr>
              <w:instrText xml:space="preserve"> ADDIN ZOTERO_ITEM CSL_CITATION {"citationID":"genaYByT","properties":{"formattedCitation":"(15)","plainCitation":"(15)","noteIndex":0},"citationItems":[{"id":1336,"uris":["http://zotero.org/users/5797096/items/T8XQ2NLR"],"itemData":{"id":1336,"type":"article-journal","abstract":"INTRODUCTION: Anesthesiologists returning to clinical practice pose unique challenges for licensing and credentialing boards. Few institutions provide re-education. We describe the physician refresher/re-entry program at our College of Medicine. METHODS: We launched the physician re-entry program in 2006. This individualized program re-educates physicians who left clinical practice for any reason and are seeking to return. We report results achieved for 12 anesthesiologists who successfully completed the course between August 2012 and February 2018. RESULTS: Seven men and five women left their practices for various reasons, which included relocation, family or medical reasons, substance use, and burnout. None left practice for medical negligence. Range away from clinical activity was 0-10 years. Five had active licenses. Seven were US graduates and five were international. Nine of 12 achieved their goals. Of the 3 others, 1 did not pursue her goal, another did not obtain a residency, and the other just finished the program. Seven out of 9 (78%) achieved their goal within 1 year of course completion. DISCUSSION: Despite our small sample size, our experience to successfully return inactive physicians to the workforce adds to the scant literature and experience in refreshing inactive physicians. Our trainees return to practice serving communities across the country and are now a pivotal part of the anesthesiology workforce. Thus, this program not only services individual physicians, but the whole community affected by their absence.","archive_location":"31933636","container-title":"Anesthesiology Research and Practice","DOI":"10.1155/2019/3531968","journalAbbreviation":"Anesthesiology Research and Practice","page":"3531968","title":"Success and Challenge When Returning to Clinical Practice: A Case Series in Anesthesiologist Re-Entry","volume":"2019","author":[{"family":"Green","given":"M. S."},{"family":"Iqbal","given":"U."},{"family":"Hoffman","given":"C. R."},{"family":"Green","given":"P."},{"family":"Varjavand","given":"N."}],"issued":{"date-parts":[["2019"]]}}}],"schema":"https://github.com/citation-style-language/schema/raw/master/csl-citation.json"} </w:instrText>
            </w:r>
            <w:r w:rsidR="00BA5F24" w:rsidRPr="006829AD">
              <w:rPr>
                <w:rFonts w:cstheme="minorHAnsi"/>
                <w:sz w:val="21"/>
                <w:szCs w:val="21"/>
              </w:rPr>
              <w:fldChar w:fldCharType="separate"/>
            </w:r>
            <w:r w:rsidR="00BA5F24" w:rsidRPr="006829AD">
              <w:rPr>
                <w:rFonts w:cstheme="minorHAnsi"/>
                <w:sz w:val="21"/>
              </w:rPr>
              <w:t>(15)</w:t>
            </w:r>
            <w:r w:rsidR="00BA5F24" w:rsidRPr="006829AD">
              <w:rPr>
                <w:rFonts w:cstheme="minorHAnsi"/>
                <w:sz w:val="21"/>
                <w:szCs w:val="21"/>
              </w:rPr>
              <w:fldChar w:fldCharType="end"/>
            </w:r>
            <w:r w:rsidRPr="006829AD">
              <w:rPr>
                <w:rFonts w:cstheme="minorHAnsi"/>
                <w:sz w:val="21"/>
                <w:szCs w:val="21"/>
              </w:rPr>
              <w:t>;</w:t>
            </w:r>
          </w:p>
        </w:tc>
      </w:tr>
      <w:tr w:rsidR="0041751D" w:rsidRPr="006829AD" w14:paraId="4260D159" w14:textId="77777777" w:rsidTr="006B090B">
        <w:tc>
          <w:tcPr>
            <w:tcW w:w="1835" w:type="dxa"/>
          </w:tcPr>
          <w:p w14:paraId="67BAD683" w14:textId="4F9BEF4D" w:rsidR="0041751D" w:rsidRPr="006829AD" w:rsidRDefault="0041751D" w:rsidP="00421AD5">
            <w:pPr>
              <w:rPr>
                <w:rFonts w:cstheme="minorHAnsi"/>
                <w:sz w:val="21"/>
                <w:szCs w:val="21"/>
              </w:rPr>
            </w:pPr>
            <w:r w:rsidRPr="006829AD">
              <w:rPr>
                <w:rFonts w:cstheme="minorHAnsi"/>
                <w:sz w:val="21"/>
                <w:szCs w:val="21"/>
              </w:rPr>
              <w:t>Department</w:t>
            </w:r>
            <w:r w:rsidR="00CC7B24" w:rsidRPr="006829AD">
              <w:rPr>
                <w:rFonts w:cstheme="minorHAnsi"/>
                <w:sz w:val="21"/>
                <w:szCs w:val="21"/>
              </w:rPr>
              <w:t>al guidelines and</w:t>
            </w:r>
            <w:r w:rsidRPr="006829AD">
              <w:rPr>
                <w:rFonts w:cstheme="minorHAnsi"/>
                <w:sz w:val="21"/>
                <w:szCs w:val="21"/>
              </w:rPr>
              <w:t xml:space="preserve"> policy for reentry</w:t>
            </w:r>
          </w:p>
        </w:tc>
        <w:tc>
          <w:tcPr>
            <w:tcW w:w="1135" w:type="dxa"/>
            <w:vAlign w:val="center"/>
          </w:tcPr>
          <w:p w14:paraId="05C45F59" w14:textId="77777777" w:rsidR="0041751D" w:rsidRPr="006829AD" w:rsidRDefault="0041751D" w:rsidP="006B090B">
            <w:pPr>
              <w:jc w:val="center"/>
              <w:rPr>
                <w:rFonts w:cstheme="minorHAnsi"/>
                <w:sz w:val="21"/>
                <w:szCs w:val="21"/>
              </w:rPr>
            </w:pPr>
            <w:r w:rsidRPr="006829AD">
              <w:rPr>
                <w:rFonts w:cstheme="minorHAnsi"/>
                <w:sz w:val="21"/>
                <w:szCs w:val="21"/>
              </w:rPr>
              <w:t>2</w:t>
            </w:r>
          </w:p>
        </w:tc>
        <w:tc>
          <w:tcPr>
            <w:tcW w:w="9180" w:type="dxa"/>
          </w:tcPr>
          <w:p w14:paraId="598A8131" w14:textId="292A8C6D" w:rsidR="0041751D" w:rsidRPr="006829AD" w:rsidRDefault="0041751D" w:rsidP="00421AD5">
            <w:pPr>
              <w:rPr>
                <w:rFonts w:cstheme="minorHAnsi"/>
                <w:sz w:val="21"/>
                <w:szCs w:val="21"/>
              </w:rPr>
            </w:pPr>
            <w:r w:rsidRPr="006829AD">
              <w:rPr>
                <w:rFonts w:cstheme="minorHAnsi"/>
                <w:sz w:val="21"/>
                <w:szCs w:val="21"/>
              </w:rPr>
              <w:t>One study included guidelines for retired nurses returning to practice and these included: 1) flexible work schedules; 2) a minimum of 4 hours of work per pay period; 3) role development based on prior work with minimal physical constraint; and, 4) Pay is based on years/hours of prior experience and pay is per-diem with no other benefits</w:t>
            </w:r>
            <w:r w:rsidR="00CC7B24" w:rsidRPr="006829AD">
              <w:rPr>
                <w:rFonts w:cstheme="minorHAnsi"/>
                <w:sz w:val="21"/>
                <w:szCs w:val="21"/>
              </w:rPr>
              <w:t xml:space="preserve">. Two other studies </w:t>
            </w:r>
            <w:r w:rsidRPr="006829AD">
              <w:rPr>
                <w:rFonts w:cstheme="minorHAnsi"/>
                <w:sz w:val="21"/>
                <w:szCs w:val="21"/>
              </w:rPr>
              <w:t>included</w:t>
            </w:r>
            <w:r w:rsidR="00CC7B24" w:rsidRPr="006829AD">
              <w:rPr>
                <w:rFonts w:cstheme="minorHAnsi"/>
                <w:sz w:val="21"/>
                <w:szCs w:val="21"/>
              </w:rPr>
              <w:t xml:space="preserve"> guidelines and</w:t>
            </w:r>
            <w:r w:rsidRPr="006829AD">
              <w:rPr>
                <w:rFonts w:cstheme="minorHAnsi"/>
                <w:sz w:val="21"/>
                <w:szCs w:val="21"/>
              </w:rPr>
              <w:t xml:space="preserve"> </w:t>
            </w:r>
            <w:r w:rsidRPr="006829AD">
              <w:rPr>
                <w:rFonts w:cstheme="minorHAnsi"/>
                <w:sz w:val="21"/>
                <w:szCs w:val="21"/>
                <w:lang w:val="en-CA"/>
              </w:rPr>
              <w:t>policy</w:t>
            </w:r>
            <w:r w:rsidR="00CC7B24" w:rsidRPr="006829AD">
              <w:rPr>
                <w:rFonts w:cstheme="minorHAnsi"/>
                <w:sz w:val="21"/>
                <w:szCs w:val="21"/>
                <w:lang w:val="en-CA"/>
              </w:rPr>
              <w:t xml:space="preserve"> recommendations</w:t>
            </w:r>
            <w:r w:rsidRPr="006829AD">
              <w:rPr>
                <w:rFonts w:cstheme="minorHAnsi"/>
                <w:sz w:val="21"/>
                <w:szCs w:val="21"/>
                <w:lang w:val="en-CA"/>
              </w:rPr>
              <w:t xml:space="preserve"> for</w:t>
            </w:r>
            <w:r w:rsidR="00CC7B24" w:rsidRPr="006829AD">
              <w:rPr>
                <w:rFonts w:cstheme="minorHAnsi"/>
                <w:sz w:val="21"/>
                <w:szCs w:val="21"/>
                <w:lang w:val="en-CA"/>
              </w:rPr>
              <w:t xml:space="preserve"> physicians and residents </w:t>
            </w:r>
            <w:r w:rsidRPr="006829AD">
              <w:rPr>
                <w:rFonts w:cstheme="minorHAnsi"/>
                <w:sz w:val="21"/>
                <w:szCs w:val="21"/>
                <w:lang w:val="en-CA"/>
              </w:rPr>
              <w:t xml:space="preserve">preparing for and returning from parental leave. </w:t>
            </w:r>
            <w:r w:rsidR="00CC7B24" w:rsidRPr="006829AD">
              <w:rPr>
                <w:rFonts w:cstheme="minorHAnsi"/>
                <w:sz w:val="21"/>
                <w:szCs w:val="21"/>
                <w:lang w:val="en-CA"/>
              </w:rPr>
              <w:t>This i</w:t>
            </w:r>
            <w:r w:rsidRPr="006829AD">
              <w:rPr>
                <w:rFonts w:cstheme="minorHAnsi"/>
                <w:sz w:val="21"/>
                <w:szCs w:val="21"/>
                <w:lang w:val="en-CA"/>
              </w:rPr>
              <w:t>nclude</w:t>
            </w:r>
            <w:r w:rsidR="00CC7B24" w:rsidRPr="006829AD">
              <w:rPr>
                <w:rFonts w:cstheme="minorHAnsi"/>
                <w:sz w:val="21"/>
                <w:szCs w:val="21"/>
                <w:lang w:val="en-CA"/>
              </w:rPr>
              <w:t>d</w:t>
            </w:r>
            <w:r w:rsidRPr="006829AD">
              <w:rPr>
                <w:rFonts w:cstheme="minorHAnsi"/>
                <w:sz w:val="21"/>
                <w:szCs w:val="21"/>
                <w:lang w:val="en-CA"/>
              </w:rPr>
              <w:t xml:space="preserve"> pre-planning with</w:t>
            </w:r>
            <w:r w:rsidR="00CC7B24" w:rsidRPr="006829AD">
              <w:rPr>
                <w:rFonts w:cstheme="minorHAnsi"/>
                <w:sz w:val="21"/>
                <w:szCs w:val="21"/>
                <w:lang w:val="en-CA"/>
              </w:rPr>
              <w:t xml:space="preserve"> the supervisor/</w:t>
            </w:r>
            <w:r w:rsidRPr="006829AD">
              <w:rPr>
                <w:rFonts w:cstheme="minorHAnsi"/>
                <w:sz w:val="21"/>
                <w:szCs w:val="21"/>
                <w:lang w:val="en-CA"/>
              </w:rPr>
              <w:t>chief resident, antepartum and postpartum shift scheduling, specified lactation space and storage, and flexibility in</w:t>
            </w:r>
            <w:r w:rsidR="00CC7B24" w:rsidRPr="006829AD">
              <w:rPr>
                <w:rFonts w:cstheme="minorHAnsi"/>
                <w:sz w:val="21"/>
                <w:szCs w:val="21"/>
                <w:lang w:val="en-CA"/>
              </w:rPr>
              <w:t xml:space="preserve"> return/</w:t>
            </w:r>
            <w:r w:rsidRPr="006829AD">
              <w:rPr>
                <w:rFonts w:cstheme="minorHAnsi"/>
                <w:sz w:val="21"/>
                <w:szCs w:val="21"/>
                <w:lang w:val="en-CA"/>
              </w:rPr>
              <w:t>training timeline.</w:t>
            </w:r>
          </w:p>
        </w:tc>
        <w:tc>
          <w:tcPr>
            <w:tcW w:w="2520" w:type="dxa"/>
          </w:tcPr>
          <w:p w14:paraId="318B26EB" w14:textId="3BF363AB" w:rsidR="0041751D" w:rsidRPr="006829AD" w:rsidRDefault="00CC7B24" w:rsidP="00421AD5">
            <w:pPr>
              <w:rPr>
                <w:rFonts w:cstheme="minorHAnsi"/>
                <w:sz w:val="21"/>
                <w:szCs w:val="21"/>
              </w:rPr>
            </w:pPr>
            <w:r w:rsidRPr="006829AD">
              <w:rPr>
                <w:rFonts w:cstheme="minorHAnsi"/>
                <w:sz w:val="21"/>
                <w:szCs w:val="21"/>
              </w:rPr>
              <w:t>Allen et al., 2024</w:t>
            </w:r>
            <w:r w:rsidR="00BA5F24" w:rsidRPr="006829AD">
              <w:rPr>
                <w:rFonts w:cstheme="minorHAnsi"/>
                <w:sz w:val="21"/>
                <w:szCs w:val="21"/>
              </w:rPr>
              <w:t xml:space="preserve"> </w:t>
            </w:r>
            <w:r w:rsidR="00BA5F24" w:rsidRPr="006829AD">
              <w:rPr>
                <w:rFonts w:cstheme="minorHAnsi"/>
                <w:sz w:val="21"/>
                <w:szCs w:val="21"/>
              </w:rPr>
              <w:fldChar w:fldCharType="begin"/>
            </w:r>
            <w:r w:rsidR="00BA5F24" w:rsidRPr="006829AD">
              <w:rPr>
                <w:rFonts w:cstheme="minorHAnsi"/>
                <w:sz w:val="21"/>
                <w:szCs w:val="21"/>
              </w:rPr>
              <w:instrText xml:space="preserve"> ADDIN ZOTERO_ITEM CSL_CITATION {"citationID":"fjHLWz5J","properties":{"formattedCitation":"(13)","plainCitation":"(13)","noteIndex":0},"citationItems":[{"id":1322,"uris":["http://zotero.org/users/5797096/items/C339HBCN"],"itemData":{"id":1322,"type":"article-journal","abstract":"Returning to work after maternity leave poses significant challenges, with potential long-term implications including decreased engagement or attrition of clinicians. Many quantitative studies have identified challenges and supports for women during pregnancy, maternity leave and re-entry to clinical practice. This qualitative study explored the experiences of anaesthetists returning to clinical work after maternity leave, to identify influential factors with the aim of providing a framework to assist planning re-entry. We conducted semi-structured interviews with 15 anaesthetists. Attendees of a re-entry programme were invited to participate, with purposive sampling and snowball recruitment to provide diversity of location and training stage, until data saturation was reached at 13 interviews. Five themes were identified: leave duration; planning re-entry; workplace culture; career impact and emotional impact. Leave duration was influenced by concerns about deskilling, but shorter periods of leave had logistical challenges, including fatigue. Most participants started planning to return to work with few or no formal processes in the workplace. Workplace culture, including support for breastfeeding, was identified as valuable, but variable. Participants also experienced negative attitudes on re-entry, including difficulty accessing permanent work, with potential career impacts. Many participants identified changes to professional and personal identity influencing the experience with emotional sequelae. This research describes factors which may be considered to assist clinicians returning to work after maternity leave and identifies challenges, including negative attitudes, which may pose significant barriers to women practising in anaesthesia and may contribute to lack of female leadership in some workplaces.","archive_location":"38177064","container-title":"Anaesthesia","DOI":"10.1111/anae.16231","issue":"7","journalAbbreviation":"Anaesthesia","page":"706-714","title":"Successful return to work in anaesthesia after maternity leave: a qualitative study","volume":"79","author":[{"family":"Allen","given":"K. J."},{"family":"Chiavaroli","given":"N."},{"family":"Reid","given":"K. J."}],"issued":{"date-parts":[["2024"]]}}}],"schema":"https://github.com/citation-style-language/schema/raw/master/csl-citation.json"} </w:instrText>
            </w:r>
            <w:r w:rsidR="00BA5F24" w:rsidRPr="006829AD">
              <w:rPr>
                <w:rFonts w:cstheme="minorHAnsi"/>
                <w:sz w:val="21"/>
                <w:szCs w:val="21"/>
              </w:rPr>
              <w:fldChar w:fldCharType="separate"/>
            </w:r>
            <w:r w:rsidR="00BA5F24" w:rsidRPr="006829AD">
              <w:rPr>
                <w:rFonts w:cstheme="minorHAnsi"/>
                <w:sz w:val="21"/>
              </w:rPr>
              <w:t>(13)</w:t>
            </w:r>
            <w:r w:rsidR="00BA5F24" w:rsidRPr="006829AD">
              <w:rPr>
                <w:rFonts w:cstheme="minorHAnsi"/>
                <w:sz w:val="21"/>
                <w:szCs w:val="21"/>
              </w:rPr>
              <w:fldChar w:fldCharType="end"/>
            </w:r>
            <w:r w:rsidRPr="006829AD">
              <w:rPr>
                <w:rFonts w:cstheme="minorHAnsi"/>
                <w:sz w:val="21"/>
                <w:szCs w:val="21"/>
              </w:rPr>
              <w:t xml:space="preserve">; </w:t>
            </w:r>
            <w:r w:rsidR="0041751D" w:rsidRPr="006829AD">
              <w:rPr>
                <w:rFonts w:cstheme="minorHAnsi"/>
                <w:sz w:val="21"/>
                <w:szCs w:val="21"/>
              </w:rPr>
              <w:t>Boerger et al., 2019</w:t>
            </w:r>
            <w:r w:rsidR="00BA5F24" w:rsidRPr="006829AD">
              <w:rPr>
                <w:rFonts w:cstheme="minorHAnsi"/>
                <w:sz w:val="21"/>
                <w:szCs w:val="21"/>
              </w:rPr>
              <w:t xml:space="preserve"> </w:t>
            </w:r>
            <w:r w:rsidR="00BA5F24" w:rsidRPr="006829AD">
              <w:rPr>
                <w:rFonts w:cstheme="minorHAnsi"/>
                <w:sz w:val="21"/>
                <w:szCs w:val="21"/>
              </w:rPr>
              <w:fldChar w:fldCharType="begin"/>
            </w:r>
            <w:r w:rsidR="00BA5F24" w:rsidRPr="006829AD">
              <w:rPr>
                <w:rFonts w:cstheme="minorHAnsi"/>
                <w:sz w:val="21"/>
                <w:szCs w:val="21"/>
              </w:rPr>
              <w:instrText xml:space="preserve"> ADDIN ZOTERO_ITEM CSL_CITATION {"citationID":"jniWNkO4","properties":{"formattedCitation":"(20)","plainCitation":"(20)","noteIndex":0},"citationItems":[{"id":1324,"uris":["http://zotero.org/users/5797096/items/IIQTEPI3"],"itemData":{"id":1324,"type":"article-journal","abstract":"A strong culture rooted in excellent nursing practice is essential to the future success of healthcare organizations. Nursing leaders face the challenge of establishing and retaining this culture with the exodus of nursing knowledge and clinical reasoning expertise from retirements of experienced nurses. This article presents a novel plan to mitigate this looming problem by rehiring and reengaging recently retired nurses to return to practice for an emeritus RN program.","archive_location":"31651613","container-title":"Journal of Nursing Administration","DOI":"10.1097/nna.0000000000000809","issue":"11","journalAbbreviation":"Journal of Nursing Administration","page":"538-542","title":"The Emeritus Nurse: Retired, Rehired, and Revolutionary","volume":"49","author":[{"family":"Boerger","given":"J. A."},{"family":"LaCross","given":"E."},{"family":"Custer","given":"H."},{"family":"Powers","given":"J."}],"issued":{"date-parts":[["2019"]]}}}],"schema":"https://github.com/citation-style-language/schema/raw/master/csl-citation.json"} </w:instrText>
            </w:r>
            <w:r w:rsidR="00BA5F24" w:rsidRPr="006829AD">
              <w:rPr>
                <w:rFonts w:cstheme="minorHAnsi"/>
                <w:sz w:val="21"/>
                <w:szCs w:val="21"/>
              </w:rPr>
              <w:fldChar w:fldCharType="separate"/>
            </w:r>
            <w:r w:rsidR="00BA5F24" w:rsidRPr="006829AD">
              <w:rPr>
                <w:rFonts w:cstheme="minorHAnsi"/>
                <w:sz w:val="21"/>
              </w:rPr>
              <w:t>(20)</w:t>
            </w:r>
            <w:r w:rsidR="00BA5F24" w:rsidRPr="006829AD">
              <w:rPr>
                <w:rFonts w:cstheme="minorHAnsi"/>
                <w:sz w:val="21"/>
                <w:szCs w:val="21"/>
              </w:rPr>
              <w:fldChar w:fldCharType="end"/>
            </w:r>
            <w:r w:rsidR="0041751D" w:rsidRPr="006829AD">
              <w:rPr>
                <w:rFonts w:cstheme="minorHAnsi"/>
                <w:sz w:val="21"/>
                <w:szCs w:val="21"/>
              </w:rPr>
              <w:t>; Gordon et al., 2019</w:t>
            </w:r>
            <w:r w:rsidR="00BA5F24" w:rsidRPr="006829AD">
              <w:rPr>
                <w:rFonts w:cstheme="minorHAnsi"/>
                <w:sz w:val="21"/>
                <w:szCs w:val="21"/>
              </w:rPr>
              <w:t xml:space="preserve"> </w:t>
            </w:r>
            <w:r w:rsidR="00BA5F24" w:rsidRPr="006829AD">
              <w:rPr>
                <w:rFonts w:cstheme="minorHAnsi"/>
                <w:sz w:val="21"/>
                <w:szCs w:val="21"/>
              </w:rPr>
              <w:fldChar w:fldCharType="begin"/>
            </w:r>
            <w:r w:rsidR="00BA5F24" w:rsidRPr="006829AD">
              <w:rPr>
                <w:rFonts w:cstheme="minorHAnsi"/>
                <w:sz w:val="21"/>
                <w:szCs w:val="21"/>
              </w:rPr>
              <w:instrText xml:space="preserve"> ADDIN ZOTERO_ITEM CSL_CITATION {"citationID":"0vHcm8us","properties":{"formattedCitation":"(21)","plainCitation":"(21)","noteIndex":0},"citationItems":[{"id":1335,"uris":["http://zotero.org/users/5797096/items/W2RAGG8U"],"itemData":{"id":1335,"type":"article-journal","abstract":"OBJECTIVE: With the rising number of female physicians, there will be more children than ever born in residency, and the current system is inadequate to handle this increase in new resident parents. Residency is stressful and rigorous in isolation, let alone when pregnant or with a new child. Policies that ease these stressful transitions are generally either insufficient or do not exist. Therefore, we created a comprehensive return-to-work policy for resident parents and piloted its implementation. Our policy aims to: 1) establish a clear, shared understanding of the regulatory and training requirements as they pertain to parental leave; 2) facilitate a smooth transition for new parents returning to work; and 3) summarize the local and institutional resources available for both males and females during residency training. METHOD: In Fall 2017, a task force was convened to draft a return-to-work policy for new resident parents. The task force included nine key stakeholders (i.e., residents, faculty, and administration) at our institution and was made up of three graduate medical education (GME) program directors, a vice chair of education, a designated institutional official (DIO), a chief resident, and three members of our academic department's faculty affairs committee. The task force was selected because of individual expertise in gender equity issues, mentorship of resident parents, GME, and departmental administration. RESULTS: After development, the policy was piloted from November 2017 to June 2018. Our pilot implementation period included seven new resident parents. All of these residents received schedules that met the return-to-work scheduling terms of our return-to-work policy including no overnight shifts, no sick call, and no more than three shifts in a row. Of equal importance, throughout our pilot, the emergency department schedules at all of our clinical sites remained fully staffed and our sick call pool was unaffected. CONCLUSION: Our return-to-work policy for new resident parents provides a comprehensive guide to training requirements and family leave policies, an overview of available resources, and a scheduling framework that makes for a smooth transition back to clinical duties.","archive_location":"30636353","container-title":"Academic Emergency Medicine","DOI":"10.1111/acem.13684","issue":"3","journalAbbreviation":"Academic Emergency Medicine","page":"317-326","title":"The Birth of a Return to work Policy for New Resident Parents in Emergency Medicine","volume":"26","author":[{"family":"Gordon","given":"A. J."},{"family":"Sebok-Syer","given":"S. S."},{"family":"Dohn","given":"A. M."},{"family":"Smith-Coggins","given":"R."},{"family":"Ewen Wang","given":"N."},{"family":"Williams","given":"S. R."},{"family":"Gisondi","given":"M. A."}],"issued":{"date-parts":[["2019"]]}}}],"schema":"https://github.com/citation-style-language/schema/raw/master/csl-citation.json"} </w:instrText>
            </w:r>
            <w:r w:rsidR="00BA5F24" w:rsidRPr="006829AD">
              <w:rPr>
                <w:rFonts w:cstheme="minorHAnsi"/>
                <w:sz w:val="21"/>
                <w:szCs w:val="21"/>
              </w:rPr>
              <w:fldChar w:fldCharType="separate"/>
            </w:r>
            <w:r w:rsidR="00BA5F24" w:rsidRPr="006829AD">
              <w:rPr>
                <w:rFonts w:cstheme="minorHAnsi"/>
                <w:sz w:val="21"/>
              </w:rPr>
              <w:t>(21)</w:t>
            </w:r>
            <w:r w:rsidR="00BA5F24" w:rsidRPr="006829AD">
              <w:rPr>
                <w:rFonts w:cstheme="minorHAnsi"/>
                <w:sz w:val="21"/>
                <w:szCs w:val="21"/>
              </w:rPr>
              <w:fldChar w:fldCharType="end"/>
            </w:r>
          </w:p>
        </w:tc>
      </w:tr>
    </w:tbl>
    <w:p w14:paraId="795CB3E7" w14:textId="77777777" w:rsidR="0041751D" w:rsidRPr="006829AD" w:rsidRDefault="0041751D" w:rsidP="0041751D">
      <w:pPr>
        <w:rPr>
          <w:rFonts w:cstheme="minorHAnsi"/>
        </w:rPr>
        <w:sectPr w:rsidR="0041751D" w:rsidRPr="006829AD" w:rsidSect="006B090B">
          <w:footerReference w:type="first" r:id="rId16"/>
          <w:footnotePr>
            <w:numFmt w:val="lowerRoman"/>
          </w:footnotePr>
          <w:endnotePr>
            <w:numFmt w:val="decimal"/>
          </w:endnotePr>
          <w:pgSz w:w="15840" w:h="12240" w:orient="landscape" w:code="1"/>
          <w:pgMar w:top="720" w:right="1440" w:bottom="0" w:left="1440" w:header="0" w:footer="720" w:gutter="0"/>
          <w:cols w:space="720"/>
          <w:titlePg/>
          <w:docGrid w:linePitch="360"/>
        </w:sectPr>
      </w:pPr>
    </w:p>
    <w:p w14:paraId="35293737" w14:textId="735E0A0D" w:rsidR="001D3173" w:rsidRPr="006829AD" w:rsidRDefault="001D3173" w:rsidP="006B090B">
      <w:pPr>
        <w:tabs>
          <w:tab w:val="left" w:pos="-270"/>
        </w:tabs>
        <w:ind w:left="-360"/>
        <w:rPr>
          <w:rFonts w:cstheme="minorHAnsi"/>
        </w:rPr>
      </w:pPr>
      <w:r w:rsidRPr="006829AD">
        <w:rPr>
          <w:rFonts w:cstheme="minorHAnsi"/>
        </w:rPr>
        <w:lastRenderedPageBreak/>
        <w:t xml:space="preserve">Of the 12 articles that outlined refresher programs, reoccurring facilitators and barriers to program </w:t>
      </w:r>
      <w:r w:rsidR="00CC7B24" w:rsidRPr="006829AD">
        <w:rPr>
          <w:rFonts w:cstheme="minorHAnsi"/>
        </w:rPr>
        <w:t xml:space="preserve">administration </w:t>
      </w:r>
      <w:r w:rsidRPr="006829AD">
        <w:rPr>
          <w:rFonts w:cstheme="minorHAnsi"/>
        </w:rPr>
        <w:t xml:space="preserve">were identified and are summarized in Table 4.  </w:t>
      </w:r>
    </w:p>
    <w:p w14:paraId="35002CD3" w14:textId="77777777" w:rsidR="00264FC6" w:rsidRPr="006829AD" w:rsidRDefault="00264FC6" w:rsidP="001D3173">
      <w:pPr>
        <w:rPr>
          <w:rFonts w:cstheme="minorHAnsi"/>
        </w:rPr>
      </w:pPr>
      <w:r w:rsidRPr="006829AD">
        <w:rPr>
          <w:rFonts w:cstheme="minorHAnsi"/>
        </w:rPr>
        <w:t xml:space="preserve"> </w:t>
      </w:r>
    </w:p>
    <w:tbl>
      <w:tblPr>
        <w:tblStyle w:val="TableGrid"/>
        <w:tblW w:w="0" w:type="auto"/>
        <w:tblInd w:w="-360" w:type="dxa"/>
        <w:tblCellMar>
          <w:left w:w="216" w:type="dxa"/>
        </w:tblCellMar>
        <w:tblLook w:val="04A0" w:firstRow="1" w:lastRow="0" w:firstColumn="1" w:lastColumn="0" w:noHBand="0" w:noVBand="1"/>
      </w:tblPr>
      <w:tblGrid>
        <w:gridCol w:w="4675"/>
        <w:gridCol w:w="4675"/>
      </w:tblGrid>
      <w:tr w:rsidR="00264FC6" w:rsidRPr="006829AD" w14:paraId="585A2DEF" w14:textId="77777777" w:rsidTr="0041751D">
        <w:tc>
          <w:tcPr>
            <w:tcW w:w="9350" w:type="dxa"/>
            <w:gridSpan w:val="2"/>
            <w:tcBorders>
              <w:top w:val="nil"/>
              <w:left w:val="nil"/>
              <w:bottom w:val="single" w:sz="4" w:space="0" w:color="auto"/>
              <w:right w:val="nil"/>
            </w:tcBorders>
          </w:tcPr>
          <w:p w14:paraId="62C46295" w14:textId="276BA344" w:rsidR="00264FC6" w:rsidRPr="006829AD" w:rsidRDefault="00264FC6" w:rsidP="00264FC6">
            <w:pPr>
              <w:ind w:left="-104"/>
              <w:rPr>
                <w:rFonts w:cstheme="minorHAnsi"/>
                <w:b/>
                <w:bCs/>
              </w:rPr>
            </w:pPr>
            <w:r w:rsidRPr="006829AD">
              <w:rPr>
                <w:rFonts w:cstheme="minorHAnsi"/>
                <w:b/>
                <w:bCs/>
              </w:rPr>
              <w:t xml:space="preserve">Table 4. </w:t>
            </w:r>
            <w:r w:rsidRPr="006829AD">
              <w:rPr>
                <w:rFonts w:cstheme="minorHAnsi"/>
              </w:rPr>
              <w:t>Re</w:t>
            </w:r>
            <w:r w:rsidR="00006AC6" w:rsidRPr="006829AD">
              <w:rPr>
                <w:rFonts w:cstheme="minorHAnsi"/>
              </w:rPr>
              <w:t>fresher</w:t>
            </w:r>
            <w:r w:rsidRPr="006829AD">
              <w:rPr>
                <w:rFonts w:cstheme="minorHAnsi"/>
              </w:rPr>
              <w:t xml:space="preserve"> </w:t>
            </w:r>
            <w:r w:rsidR="00006AC6" w:rsidRPr="006829AD">
              <w:rPr>
                <w:rFonts w:cstheme="minorHAnsi"/>
              </w:rPr>
              <w:t>program administration facilitators and barriers.</w:t>
            </w:r>
          </w:p>
          <w:p w14:paraId="2306D65B" w14:textId="77777777" w:rsidR="00264FC6" w:rsidRPr="006829AD" w:rsidRDefault="00264FC6" w:rsidP="00264FC6">
            <w:pPr>
              <w:ind w:left="-104"/>
              <w:rPr>
                <w:rFonts w:cstheme="minorHAnsi"/>
                <w:b/>
                <w:bCs/>
              </w:rPr>
            </w:pPr>
          </w:p>
        </w:tc>
      </w:tr>
      <w:tr w:rsidR="00264FC6" w:rsidRPr="006829AD" w14:paraId="26F3DF04" w14:textId="77777777" w:rsidTr="0041751D">
        <w:tc>
          <w:tcPr>
            <w:tcW w:w="4675" w:type="dxa"/>
            <w:tcBorders>
              <w:top w:val="single" w:sz="4" w:space="0" w:color="auto"/>
            </w:tcBorders>
          </w:tcPr>
          <w:p w14:paraId="16A1119A" w14:textId="77777777" w:rsidR="00264FC6" w:rsidRPr="006829AD" w:rsidRDefault="00264FC6" w:rsidP="00264FC6">
            <w:pPr>
              <w:ind w:left="-104"/>
              <w:rPr>
                <w:rFonts w:cstheme="minorHAnsi"/>
                <w:b/>
                <w:bCs/>
              </w:rPr>
            </w:pPr>
            <w:r w:rsidRPr="006829AD">
              <w:rPr>
                <w:rFonts w:cstheme="minorHAnsi"/>
                <w:b/>
                <w:bCs/>
              </w:rPr>
              <w:t>Program Facilitators</w:t>
            </w:r>
          </w:p>
        </w:tc>
        <w:tc>
          <w:tcPr>
            <w:tcW w:w="4675" w:type="dxa"/>
            <w:tcBorders>
              <w:top w:val="single" w:sz="4" w:space="0" w:color="auto"/>
            </w:tcBorders>
          </w:tcPr>
          <w:p w14:paraId="759D2141" w14:textId="77777777" w:rsidR="00264FC6" w:rsidRPr="006829AD" w:rsidRDefault="00264FC6" w:rsidP="00264FC6">
            <w:pPr>
              <w:ind w:left="-104"/>
              <w:rPr>
                <w:rFonts w:cstheme="minorHAnsi"/>
                <w:b/>
                <w:bCs/>
              </w:rPr>
            </w:pPr>
            <w:r w:rsidRPr="006829AD">
              <w:rPr>
                <w:rFonts w:cstheme="minorHAnsi"/>
                <w:b/>
                <w:bCs/>
              </w:rPr>
              <w:t>Program Barriers</w:t>
            </w:r>
          </w:p>
          <w:p w14:paraId="3C2D0A60" w14:textId="77777777" w:rsidR="00043AD3" w:rsidRPr="006829AD" w:rsidRDefault="00043AD3" w:rsidP="00264FC6">
            <w:pPr>
              <w:ind w:left="-104"/>
              <w:rPr>
                <w:rFonts w:cstheme="minorHAnsi"/>
                <w:b/>
                <w:bCs/>
              </w:rPr>
            </w:pPr>
          </w:p>
        </w:tc>
      </w:tr>
      <w:tr w:rsidR="00264FC6" w:rsidRPr="006829AD" w14:paraId="50F5CE0F" w14:textId="77777777" w:rsidTr="0041751D">
        <w:tc>
          <w:tcPr>
            <w:tcW w:w="4675" w:type="dxa"/>
          </w:tcPr>
          <w:p w14:paraId="74BF63A2" w14:textId="77777777" w:rsidR="00264FC6" w:rsidRPr="006829AD" w:rsidRDefault="00264FC6" w:rsidP="00264FC6">
            <w:pPr>
              <w:ind w:left="-104"/>
              <w:rPr>
                <w:rFonts w:cstheme="minorHAnsi"/>
                <w:b/>
                <w:bCs/>
              </w:rPr>
            </w:pPr>
            <w:r w:rsidRPr="006829AD">
              <w:rPr>
                <w:rStyle w:val="normaltextrun"/>
                <w:rFonts w:eastAsiaTheme="majorEastAsia" w:cstheme="minorHAnsi"/>
                <w:b/>
                <w:bCs/>
                <w:i/>
                <w:iCs/>
                <w:color w:val="242424"/>
                <w:position w:val="3"/>
              </w:rPr>
              <w:t>High-Fidelity Simulation</w:t>
            </w:r>
            <w:r w:rsidRPr="006829AD">
              <w:rPr>
                <w:rStyle w:val="normaltextrun"/>
                <w:rFonts w:eastAsiaTheme="majorEastAsia" w:cstheme="minorHAnsi"/>
                <w:i/>
                <w:iCs/>
                <w:color w:val="242424"/>
                <w:position w:val="3"/>
              </w:rPr>
              <w:t>:</w:t>
            </w:r>
            <w:r w:rsidRPr="006829AD">
              <w:rPr>
                <w:rStyle w:val="normaltextrun"/>
                <w:rFonts w:eastAsiaTheme="majorEastAsia" w:cstheme="minorHAnsi"/>
                <w:color w:val="242424"/>
                <w:position w:val="3"/>
              </w:rPr>
              <w:t xml:space="preserve"> Provides a realistic and safe environment to assess and improve skills without </w:t>
            </w:r>
            <w:proofErr w:type="gramStart"/>
            <w:r w:rsidRPr="006829AD">
              <w:rPr>
                <w:rStyle w:val="normaltextrun"/>
                <w:rFonts w:eastAsiaTheme="majorEastAsia" w:cstheme="minorHAnsi"/>
                <w:color w:val="242424"/>
                <w:position w:val="3"/>
              </w:rPr>
              <w:t>risking patient</w:t>
            </w:r>
            <w:proofErr w:type="gramEnd"/>
            <w:r w:rsidRPr="006829AD">
              <w:rPr>
                <w:rStyle w:val="normaltextrun"/>
                <w:rFonts w:eastAsiaTheme="majorEastAsia" w:cstheme="minorHAnsi"/>
                <w:color w:val="242424"/>
                <w:position w:val="3"/>
              </w:rPr>
              <w:t xml:space="preserve"> safety.</w:t>
            </w:r>
            <w:r w:rsidRPr="006829AD">
              <w:rPr>
                <w:rStyle w:val="eop"/>
                <w:rFonts w:eastAsiaTheme="majorEastAsia" w:cstheme="minorHAnsi"/>
              </w:rPr>
              <w:t>​</w:t>
            </w:r>
          </w:p>
        </w:tc>
        <w:tc>
          <w:tcPr>
            <w:tcW w:w="4675" w:type="dxa"/>
          </w:tcPr>
          <w:p w14:paraId="6D5E2D1E" w14:textId="1C2D9A7B" w:rsidR="00264FC6" w:rsidRPr="006829AD" w:rsidRDefault="00264FC6" w:rsidP="00264FC6">
            <w:pPr>
              <w:pStyle w:val="paragraph"/>
              <w:spacing w:before="0" w:beforeAutospacing="0" w:after="0" w:afterAutospacing="0"/>
              <w:ind w:left="-104"/>
              <w:textAlignment w:val="baseline"/>
              <w:rPr>
                <w:rFonts w:asciiTheme="minorHAnsi" w:hAnsiTheme="minorHAnsi" w:cstheme="minorHAnsi"/>
                <w:b/>
                <w:bCs/>
                <w:sz w:val="22"/>
                <w:szCs w:val="22"/>
              </w:rPr>
            </w:pPr>
            <w:r w:rsidRPr="006829AD" w:rsidDel="00FA1EA9">
              <w:rPr>
                <w:rStyle w:val="normaltextrun"/>
                <w:rFonts w:asciiTheme="minorHAnsi" w:eastAsiaTheme="majorEastAsia" w:hAnsiTheme="minorHAnsi" w:cstheme="minorHAnsi"/>
                <w:b/>
                <w:bCs/>
                <w:i/>
                <w:iCs/>
                <w:color w:val="242424"/>
                <w:position w:val="3"/>
                <w:sz w:val="22"/>
                <w:szCs w:val="22"/>
              </w:rPr>
              <w:t>Heterogeneity of Programs</w:t>
            </w:r>
            <w:r w:rsidRPr="006829AD" w:rsidDel="00FA1EA9">
              <w:rPr>
                <w:rStyle w:val="normaltextrun"/>
                <w:rFonts w:asciiTheme="minorHAnsi" w:eastAsiaTheme="majorEastAsia" w:hAnsiTheme="minorHAnsi" w:cstheme="minorHAnsi"/>
                <w:i/>
                <w:iCs/>
                <w:color w:val="242424"/>
                <w:position w:val="3"/>
                <w:sz w:val="22"/>
                <w:szCs w:val="22"/>
              </w:rPr>
              <w:t>:</w:t>
            </w:r>
            <w:r w:rsidRPr="006829AD" w:rsidDel="00FA1EA9">
              <w:rPr>
                <w:rStyle w:val="normaltextrun"/>
                <w:rFonts w:asciiTheme="minorHAnsi" w:eastAsiaTheme="majorEastAsia" w:hAnsiTheme="minorHAnsi" w:cstheme="minorHAnsi"/>
                <w:color w:val="242424"/>
                <w:position w:val="3"/>
                <w:sz w:val="22"/>
                <w:szCs w:val="22"/>
              </w:rPr>
              <w:t xml:space="preserve"> Lack of standardized curricula across different </w:t>
            </w:r>
            <w:r w:rsidR="00E50513" w:rsidRPr="006829AD">
              <w:rPr>
                <w:rStyle w:val="normaltextrun"/>
                <w:rFonts w:asciiTheme="minorHAnsi" w:eastAsiaTheme="majorEastAsia" w:hAnsiTheme="minorHAnsi" w:cstheme="minorHAnsi"/>
                <w:color w:val="242424"/>
                <w:position w:val="3"/>
                <w:sz w:val="22"/>
                <w:szCs w:val="22"/>
              </w:rPr>
              <w:t>refresher</w:t>
            </w:r>
            <w:r w:rsidRPr="006829AD" w:rsidDel="00FA1EA9">
              <w:rPr>
                <w:rStyle w:val="normaltextrun"/>
                <w:rFonts w:asciiTheme="minorHAnsi" w:eastAsiaTheme="majorEastAsia" w:hAnsiTheme="minorHAnsi" w:cstheme="minorHAnsi"/>
                <w:color w:val="242424"/>
                <w:position w:val="3"/>
                <w:sz w:val="22"/>
                <w:szCs w:val="22"/>
              </w:rPr>
              <w:t xml:space="preserve"> programs.</w:t>
            </w:r>
            <w:r w:rsidRPr="006829AD" w:rsidDel="00FA1EA9">
              <w:rPr>
                <w:rStyle w:val="eop"/>
                <w:rFonts w:asciiTheme="minorHAnsi" w:eastAsiaTheme="majorEastAsia" w:hAnsiTheme="minorHAnsi" w:cstheme="minorHAnsi"/>
                <w:sz w:val="22"/>
                <w:szCs w:val="22"/>
              </w:rPr>
              <w:t>​</w:t>
            </w:r>
          </w:p>
        </w:tc>
      </w:tr>
      <w:tr w:rsidR="00264FC6" w:rsidRPr="006829AD" w14:paraId="059132D5" w14:textId="77777777" w:rsidTr="0041751D">
        <w:tc>
          <w:tcPr>
            <w:tcW w:w="4675" w:type="dxa"/>
          </w:tcPr>
          <w:p w14:paraId="00EF0087" w14:textId="77777777" w:rsidR="00264FC6" w:rsidRPr="006829AD" w:rsidRDefault="00264FC6" w:rsidP="00264FC6">
            <w:pPr>
              <w:ind w:left="-104"/>
              <w:rPr>
                <w:rStyle w:val="normaltextrun"/>
                <w:rFonts w:eastAsiaTheme="majorEastAsia" w:cstheme="minorHAnsi"/>
                <w:b/>
                <w:bCs/>
                <w:i/>
                <w:iCs/>
                <w:color w:val="242424"/>
                <w:position w:val="3"/>
              </w:rPr>
            </w:pPr>
            <w:r w:rsidRPr="006829AD">
              <w:rPr>
                <w:rStyle w:val="normaltextrun"/>
                <w:rFonts w:eastAsiaTheme="majorEastAsia" w:cstheme="minorHAnsi"/>
                <w:b/>
                <w:bCs/>
                <w:i/>
                <w:iCs/>
                <w:color w:val="242424"/>
                <w:position w:val="3"/>
              </w:rPr>
              <w:t>Tailored Curriculum</w:t>
            </w:r>
            <w:r w:rsidRPr="006829AD">
              <w:rPr>
                <w:rStyle w:val="normaltextrun"/>
                <w:rFonts w:eastAsiaTheme="majorEastAsia" w:cstheme="minorHAnsi"/>
                <w:i/>
                <w:iCs/>
                <w:color w:val="242424"/>
                <w:position w:val="3"/>
              </w:rPr>
              <w:t>:</w:t>
            </w:r>
            <w:r w:rsidRPr="006829AD">
              <w:rPr>
                <w:rStyle w:val="normaltextrun"/>
                <w:rFonts w:eastAsiaTheme="majorEastAsia" w:cstheme="minorHAnsi"/>
                <w:color w:val="242424"/>
                <w:position w:val="3"/>
              </w:rPr>
              <w:t xml:space="preserve"> Flexibility to address individual needs and knowledge gaps.</w:t>
            </w:r>
            <w:r w:rsidRPr="006829AD">
              <w:rPr>
                <w:rStyle w:val="eop"/>
                <w:rFonts w:eastAsiaTheme="majorEastAsia" w:cstheme="minorHAnsi"/>
              </w:rPr>
              <w:t>​</w:t>
            </w:r>
          </w:p>
        </w:tc>
        <w:tc>
          <w:tcPr>
            <w:tcW w:w="4675" w:type="dxa"/>
          </w:tcPr>
          <w:p w14:paraId="6BF3DDCF" w14:textId="77777777" w:rsidR="00264FC6" w:rsidRPr="006829AD" w:rsidRDefault="00264FC6" w:rsidP="00264FC6">
            <w:pPr>
              <w:pStyle w:val="paragraph"/>
              <w:spacing w:before="0" w:beforeAutospacing="0" w:after="0" w:afterAutospacing="0"/>
              <w:ind w:left="-104"/>
              <w:textAlignment w:val="baseline"/>
              <w:rPr>
                <w:rStyle w:val="normaltextrun"/>
                <w:rFonts w:asciiTheme="minorHAnsi" w:eastAsiaTheme="majorEastAsia" w:hAnsiTheme="minorHAnsi" w:cstheme="minorHAnsi"/>
                <w:b/>
                <w:bCs/>
                <w:i/>
                <w:iCs/>
                <w:color w:val="242424"/>
                <w:position w:val="3"/>
                <w:sz w:val="22"/>
                <w:szCs w:val="22"/>
              </w:rPr>
            </w:pPr>
            <w:r w:rsidRPr="006829AD" w:rsidDel="00FA1EA9">
              <w:rPr>
                <w:rStyle w:val="normaltextrun"/>
                <w:rFonts w:asciiTheme="minorHAnsi" w:eastAsiaTheme="majorEastAsia" w:hAnsiTheme="minorHAnsi" w:cstheme="minorHAnsi"/>
                <w:b/>
                <w:bCs/>
                <w:i/>
                <w:iCs/>
                <w:color w:val="242424"/>
                <w:position w:val="3"/>
                <w:sz w:val="22"/>
                <w:szCs w:val="22"/>
              </w:rPr>
              <w:t>Patient Safety Concerns</w:t>
            </w:r>
            <w:r w:rsidRPr="006829AD" w:rsidDel="00FA1EA9">
              <w:rPr>
                <w:rStyle w:val="normaltextrun"/>
                <w:rFonts w:asciiTheme="minorHAnsi" w:eastAsiaTheme="majorEastAsia" w:hAnsiTheme="minorHAnsi" w:cstheme="minorHAnsi"/>
                <w:i/>
                <w:iCs/>
                <w:color w:val="242424"/>
                <w:position w:val="3"/>
                <w:sz w:val="22"/>
                <w:szCs w:val="22"/>
              </w:rPr>
              <w:t>:</w:t>
            </w:r>
            <w:r w:rsidRPr="006829AD" w:rsidDel="00FA1EA9">
              <w:rPr>
                <w:rStyle w:val="normaltextrun"/>
                <w:rFonts w:asciiTheme="minorHAnsi" w:eastAsiaTheme="majorEastAsia" w:hAnsiTheme="minorHAnsi" w:cstheme="minorHAnsi"/>
                <w:color w:val="242424"/>
                <w:position w:val="3"/>
                <w:sz w:val="22"/>
                <w:szCs w:val="22"/>
              </w:rPr>
              <w:t xml:space="preserve"> Challenges in assessing competency through real patient interactions.</w:t>
            </w:r>
            <w:r w:rsidRPr="006829AD" w:rsidDel="00FA1EA9">
              <w:rPr>
                <w:rStyle w:val="eop"/>
                <w:rFonts w:asciiTheme="minorHAnsi" w:eastAsiaTheme="majorEastAsia" w:hAnsiTheme="minorHAnsi" w:cstheme="minorHAnsi"/>
                <w:sz w:val="22"/>
                <w:szCs w:val="22"/>
              </w:rPr>
              <w:t>​</w:t>
            </w:r>
          </w:p>
        </w:tc>
      </w:tr>
      <w:tr w:rsidR="00264FC6" w:rsidRPr="006829AD" w14:paraId="71180E0B" w14:textId="77777777" w:rsidTr="0041751D">
        <w:tc>
          <w:tcPr>
            <w:tcW w:w="4675" w:type="dxa"/>
          </w:tcPr>
          <w:p w14:paraId="2E57D24C" w14:textId="77777777" w:rsidR="00264FC6" w:rsidRPr="006829AD" w:rsidRDefault="00264FC6" w:rsidP="00264FC6">
            <w:pPr>
              <w:pStyle w:val="paragraph"/>
              <w:spacing w:before="0" w:beforeAutospacing="0" w:after="0" w:afterAutospacing="0"/>
              <w:ind w:left="-104"/>
              <w:textAlignment w:val="baseline"/>
              <w:rPr>
                <w:rStyle w:val="normaltextrun"/>
                <w:rFonts w:asciiTheme="minorHAnsi" w:eastAsiaTheme="majorEastAsia" w:hAnsiTheme="minorHAnsi" w:cstheme="minorHAnsi"/>
                <w:b/>
                <w:bCs/>
                <w:i/>
                <w:iCs/>
                <w:color w:val="242424"/>
                <w:position w:val="3"/>
                <w:sz w:val="22"/>
                <w:szCs w:val="22"/>
              </w:rPr>
            </w:pPr>
            <w:r w:rsidRPr="006829AD">
              <w:rPr>
                <w:rStyle w:val="normaltextrun"/>
                <w:rFonts w:asciiTheme="minorHAnsi" w:eastAsiaTheme="majorEastAsia" w:hAnsiTheme="minorHAnsi" w:cstheme="minorHAnsi"/>
                <w:b/>
                <w:bCs/>
                <w:i/>
                <w:iCs/>
                <w:color w:val="242424"/>
                <w:position w:val="3"/>
                <w:sz w:val="22"/>
                <w:szCs w:val="22"/>
              </w:rPr>
              <w:t>Comprehensive Assessment</w:t>
            </w:r>
            <w:r w:rsidRPr="006829AD">
              <w:rPr>
                <w:rStyle w:val="normaltextrun"/>
                <w:rFonts w:asciiTheme="minorHAnsi" w:eastAsiaTheme="majorEastAsia" w:hAnsiTheme="minorHAnsi" w:cstheme="minorHAnsi"/>
                <w:i/>
                <w:iCs/>
                <w:color w:val="242424"/>
                <w:position w:val="3"/>
                <w:sz w:val="22"/>
                <w:szCs w:val="22"/>
              </w:rPr>
              <w:t>:</w:t>
            </w:r>
            <w:r w:rsidRPr="006829AD">
              <w:rPr>
                <w:rStyle w:val="normaltextrun"/>
                <w:rFonts w:asciiTheme="minorHAnsi" w:eastAsiaTheme="majorEastAsia" w:hAnsiTheme="minorHAnsi" w:cstheme="minorHAnsi"/>
                <w:color w:val="242424"/>
                <w:position w:val="3"/>
                <w:sz w:val="22"/>
                <w:szCs w:val="22"/>
              </w:rPr>
              <w:t xml:space="preserve"> Detailed evaluations to identify specific deficiencies and areas for improvement.</w:t>
            </w:r>
            <w:r w:rsidRPr="006829AD">
              <w:rPr>
                <w:rStyle w:val="eop"/>
                <w:rFonts w:asciiTheme="minorHAnsi" w:eastAsiaTheme="majorEastAsia" w:hAnsiTheme="minorHAnsi" w:cstheme="minorHAnsi"/>
                <w:sz w:val="22"/>
                <w:szCs w:val="22"/>
              </w:rPr>
              <w:t>​</w:t>
            </w:r>
          </w:p>
        </w:tc>
        <w:tc>
          <w:tcPr>
            <w:tcW w:w="4675" w:type="dxa"/>
          </w:tcPr>
          <w:p w14:paraId="7A2B7AEF" w14:textId="77777777" w:rsidR="00264FC6" w:rsidRPr="006829AD" w:rsidRDefault="00264FC6" w:rsidP="00264FC6">
            <w:pPr>
              <w:pStyle w:val="paragraph"/>
              <w:spacing w:before="0" w:beforeAutospacing="0" w:after="0" w:afterAutospacing="0"/>
              <w:ind w:left="-104"/>
              <w:textAlignment w:val="baseline"/>
              <w:rPr>
                <w:rStyle w:val="normaltextrun"/>
                <w:rFonts w:asciiTheme="minorHAnsi" w:eastAsiaTheme="majorEastAsia" w:hAnsiTheme="minorHAnsi" w:cstheme="minorHAnsi"/>
                <w:b/>
                <w:bCs/>
                <w:i/>
                <w:iCs/>
                <w:color w:val="242424"/>
                <w:position w:val="3"/>
                <w:sz w:val="22"/>
                <w:szCs w:val="22"/>
              </w:rPr>
            </w:pPr>
            <w:r w:rsidRPr="006829AD" w:rsidDel="0061423D">
              <w:rPr>
                <w:rStyle w:val="normaltextrun"/>
                <w:rFonts w:asciiTheme="minorHAnsi" w:eastAsiaTheme="majorEastAsia" w:hAnsiTheme="minorHAnsi" w:cstheme="minorHAnsi"/>
                <w:b/>
                <w:bCs/>
                <w:i/>
                <w:iCs/>
                <w:color w:val="242424"/>
                <w:position w:val="3"/>
                <w:sz w:val="22"/>
                <w:szCs w:val="22"/>
              </w:rPr>
              <w:t>Resource Intensive</w:t>
            </w:r>
            <w:r w:rsidRPr="006829AD" w:rsidDel="0061423D">
              <w:rPr>
                <w:rStyle w:val="normaltextrun"/>
                <w:rFonts w:asciiTheme="minorHAnsi" w:eastAsiaTheme="majorEastAsia" w:hAnsiTheme="minorHAnsi" w:cstheme="minorHAnsi"/>
                <w:i/>
                <w:iCs/>
                <w:color w:val="242424"/>
                <w:position w:val="3"/>
                <w:sz w:val="22"/>
                <w:szCs w:val="22"/>
              </w:rPr>
              <w:t>:</w:t>
            </w:r>
            <w:r w:rsidRPr="006829AD" w:rsidDel="0061423D">
              <w:rPr>
                <w:rStyle w:val="normaltextrun"/>
                <w:rFonts w:asciiTheme="minorHAnsi" w:eastAsiaTheme="majorEastAsia" w:hAnsiTheme="minorHAnsi" w:cstheme="minorHAnsi"/>
                <w:color w:val="242424"/>
                <w:position w:val="3"/>
                <w:sz w:val="22"/>
                <w:szCs w:val="22"/>
              </w:rPr>
              <w:t xml:space="preserve"> High costs and logistical challenges associated with high-fidelity simulation.</w:t>
            </w:r>
            <w:r w:rsidRPr="006829AD" w:rsidDel="0061423D">
              <w:rPr>
                <w:rStyle w:val="eop"/>
                <w:rFonts w:asciiTheme="minorHAnsi" w:eastAsiaTheme="majorEastAsia" w:hAnsiTheme="minorHAnsi" w:cstheme="minorHAnsi"/>
                <w:sz w:val="22"/>
                <w:szCs w:val="22"/>
              </w:rPr>
              <w:t>​</w:t>
            </w:r>
          </w:p>
        </w:tc>
      </w:tr>
      <w:tr w:rsidR="00264FC6" w:rsidRPr="006829AD" w14:paraId="6C99F3B9" w14:textId="77777777" w:rsidTr="0041751D">
        <w:tc>
          <w:tcPr>
            <w:tcW w:w="4675" w:type="dxa"/>
          </w:tcPr>
          <w:p w14:paraId="42DFB980" w14:textId="5C14F098" w:rsidR="00264FC6" w:rsidRPr="006829AD" w:rsidRDefault="00264FC6" w:rsidP="00264FC6">
            <w:pPr>
              <w:pStyle w:val="paragraph"/>
              <w:spacing w:before="0" w:beforeAutospacing="0" w:after="0" w:afterAutospacing="0"/>
              <w:ind w:left="-104"/>
              <w:textAlignment w:val="baseline"/>
              <w:rPr>
                <w:rStyle w:val="normaltextrun"/>
                <w:rFonts w:asciiTheme="minorHAnsi" w:eastAsiaTheme="majorEastAsia" w:hAnsiTheme="minorHAnsi" w:cstheme="minorHAnsi"/>
                <w:b/>
                <w:bCs/>
                <w:i/>
                <w:iCs/>
                <w:color w:val="242424"/>
                <w:position w:val="3"/>
                <w:sz w:val="22"/>
                <w:szCs w:val="22"/>
              </w:rPr>
            </w:pPr>
            <w:r w:rsidRPr="006829AD">
              <w:rPr>
                <w:rStyle w:val="normaltextrun"/>
                <w:rFonts w:asciiTheme="minorHAnsi" w:eastAsiaTheme="majorEastAsia" w:hAnsiTheme="minorHAnsi" w:cstheme="minorHAnsi"/>
                <w:b/>
                <w:bCs/>
                <w:i/>
                <w:iCs/>
                <w:color w:val="242424"/>
                <w:position w:val="3"/>
                <w:sz w:val="22"/>
                <w:szCs w:val="22"/>
              </w:rPr>
              <w:t>Supportive Environment</w:t>
            </w:r>
            <w:r w:rsidRPr="006829AD">
              <w:rPr>
                <w:rStyle w:val="normaltextrun"/>
                <w:rFonts w:asciiTheme="minorHAnsi" w:eastAsiaTheme="majorEastAsia" w:hAnsiTheme="minorHAnsi" w:cstheme="minorHAnsi"/>
                <w:i/>
                <w:iCs/>
                <w:color w:val="242424"/>
                <w:position w:val="3"/>
                <w:sz w:val="22"/>
                <w:szCs w:val="22"/>
              </w:rPr>
              <w:t>:</w:t>
            </w:r>
            <w:r w:rsidRPr="006829AD">
              <w:rPr>
                <w:rStyle w:val="normaltextrun"/>
                <w:rFonts w:asciiTheme="minorHAnsi" w:eastAsiaTheme="majorEastAsia" w:hAnsiTheme="minorHAnsi" w:cstheme="minorHAnsi"/>
                <w:color w:val="242424"/>
                <w:position w:val="3"/>
                <w:sz w:val="22"/>
                <w:szCs w:val="22"/>
              </w:rPr>
              <w:t xml:space="preserve"> Orientation and familiarization with the r</w:t>
            </w:r>
            <w:r w:rsidR="00E50513" w:rsidRPr="006829AD">
              <w:rPr>
                <w:rStyle w:val="normaltextrun"/>
                <w:rFonts w:asciiTheme="minorHAnsi" w:eastAsiaTheme="majorEastAsia" w:hAnsiTheme="minorHAnsi" w:cstheme="minorHAnsi"/>
                <w:color w:val="242424"/>
                <w:position w:val="3"/>
                <w:sz w:val="22"/>
                <w:szCs w:val="22"/>
              </w:rPr>
              <w:t>efresher</w:t>
            </w:r>
            <w:r w:rsidRPr="006829AD">
              <w:rPr>
                <w:rStyle w:val="normaltextrun"/>
                <w:rFonts w:asciiTheme="minorHAnsi" w:eastAsiaTheme="majorEastAsia" w:hAnsiTheme="minorHAnsi" w:cstheme="minorHAnsi"/>
                <w:color w:val="242424"/>
                <w:position w:val="3"/>
                <w:sz w:val="22"/>
                <w:szCs w:val="22"/>
              </w:rPr>
              <w:t xml:space="preserve"> program, clinical assessment, and any simulation activity to reduce anxiety and improve performance.</w:t>
            </w:r>
            <w:r w:rsidRPr="006829AD">
              <w:rPr>
                <w:rStyle w:val="eop"/>
                <w:rFonts w:asciiTheme="minorHAnsi" w:eastAsiaTheme="majorEastAsia" w:hAnsiTheme="minorHAnsi" w:cstheme="minorHAnsi"/>
                <w:sz w:val="22"/>
                <w:szCs w:val="22"/>
              </w:rPr>
              <w:t>​</w:t>
            </w:r>
          </w:p>
        </w:tc>
        <w:tc>
          <w:tcPr>
            <w:tcW w:w="4675" w:type="dxa"/>
          </w:tcPr>
          <w:p w14:paraId="1BDC46EF" w14:textId="653C9BD0" w:rsidR="00264FC6" w:rsidRPr="006829AD" w:rsidRDefault="00264FC6" w:rsidP="00264FC6">
            <w:pPr>
              <w:pStyle w:val="paragraph"/>
              <w:spacing w:before="0" w:beforeAutospacing="0" w:after="0" w:afterAutospacing="0"/>
              <w:ind w:left="-104"/>
              <w:textAlignment w:val="baseline"/>
              <w:rPr>
                <w:rStyle w:val="normaltextrun"/>
                <w:rFonts w:asciiTheme="minorHAnsi" w:eastAsiaTheme="majorEastAsia" w:hAnsiTheme="minorHAnsi" w:cstheme="minorHAnsi"/>
                <w:b/>
                <w:bCs/>
                <w:i/>
                <w:iCs/>
                <w:color w:val="242424"/>
                <w:position w:val="3"/>
                <w:sz w:val="22"/>
                <w:szCs w:val="22"/>
              </w:rPr>
            </w:pPr>
            <w:r w:rsidRPr="006829AD">
              <w:rPr>
                <w:rStyle w:val="normaltextrun"/>
                <w:rFonts w:asciiTheme="minorHAnsi" w:eastAsiaTheme="majorEastAsia" w:hAnsiTheme="minorHAnsi" w:cstheme="minorHAnsi"/>
                <w:b/>
                <w:bCs/>
                <w:i/>
                <w:iCs/>
                <w:color w:val="242424"/>
                <w:position w:val="3"/>
                <w:sz w:val="22"/>
                <w:szCs w:val="22"/>
              </w:rPr>
              <w:t>Variable Skill Levels</w:t>
            </w:r>
            <w:r w:rsidRPr="006829AD">
              <w:rPr>
                <w:rStyle w:val="normaltextrun"/>
                <w:rFonts w:asciiTheme="minorHAnsi" w:eastAsiaTheme="majorEastAsia" w:hAnsiTheme="minorHAnsi" w:cstheme="minorHAnsi"/>
                <w:i/>
                <w:iCs/>
                <w:color w:val="242424"/>
                <w:position w:val="3"/>
                <w:sz w:val="22"/>
                <w:szCs w:val="22"/>
              </w:rPr>
              <w:t>:</w:t>
            </w:r>
            <w:r w:rsidRPr="006829AD">
              <w:rPr>
                <w:rStyle w:val="normaltextrun"/>
                <w:rFonts w:asciiTheme="minorHAnsi" w:eastAsiaTheme="majorEastAsia" w:hAnsiTheme="minorHAnsi" w:cstheme="minorHAnsi"/>
                <w:color w:val="242424"/>
                <w:position w:val="3"/>
                <w:sz w:val="22"/>
                <w:szCs w:val="22"/>
              </w:rPr>
              <w:t xml:space="preserve"> Differences in the needs and abilities </w:t>
            </w:r>
            <w:r w:rsidRPr="00DA00A3">
              <w:rPr>
                <w:rStyle w:val="normaltextrun"/>
                <w:rFonts w:asciiTheme="minorHAnsi" w:eastAsiaTheme="majorEastAsia" w:hAnsiTheme="minorHAnsi" w:cstheme="minorHAnsi"/>
                <w:color w:val="242424"/>
                <w:position w:val="3"/>
                <w:sz w:val="22"/>
                <w:szCs w:val="22"/>
              </w:rPr>
              <w:t>of</w:t>
            </w:r>
            <w:r w:rsidR="00C809A6" w:rsidRPr="00DA00A3">
              <w:rPr>
                <w:rStyle w:val="normaltextrun"/>
                <w:rFonts w:asciiTheme="minorHAnsi" w:eastAsiaTheme="majorEastAsia" w:hAnsiTheme="minorHAnsi" w:cstheme="minorHAnsi"/>
                <w:color w:val="242424"/>
                <w:position w:val="3"/>
                <w:sz w:val="22"/>
                <w:szCs w:val="22"/>
              </w:rPr>
              <w:t xml:space="preserve"> </w:t>
            </w:r>
            <w:r w:rsidR="00C809A6" w:rsidRPr="00DA00A3">
              <w:rPr>
                <w:rStyle w:val="normaltextrun"/>
                <w:rFonts w:eastAsiaTheme="majorEastAsia"/>
                <w:color w:val="242424"/>
                <w:position w:val="3"/>
              </w:rPr>
              <w:t>clinicians</w:t>
            </w:r>
            <w:r w:rsidRPr="00DA00A3">
              <w:rPr>
                <w:rStyle w:val="normaltextrun"/>
                <w:rFonts w:asciiTheme="minorHAnsi" w:eastAsiaTheme="majorEastAsia" w:hAnsiTheme="minorHAnsi" w:cstheme="minorHAnsi"/>
                <w:color w:val="242424"/>
                <w:position w:val="3"/>
                <w:sz w:val="22"/>
                <w:szCs w:val="22"/>
              </w:rPr>
              <w:t xml:space="preserve"> b</w:t>
            </w:r>
            <w:r w:rsidRPr="006829AD">
              <w:rPr>
                <w:rStyle w:val="normaltextrun"/>
                <w:rFonts w:asciiTheme="minorHAnsi" w:eastAsiaTheme="majorEastAsia" w:hAnsiTheme="minorHAnsi" w:cstheme="minorHAnsi"/>
                <w:color w:val="242424"/>
                <w:position w:val="3"/>
                <w:sz w:val="22"/>
                <w:szCs w:val="22"/>
              </w:rPr>
              <w:t>ased on their reasons for leaving practice and duration of absence.</w:t>
            </w:r>
          </w:p>
        </w:tc>
      </w:tr>
    </w:tbl>
    <w:p w14:paraId="4EF00662" w14:textId="736C91E5" w:rsidR="00CC7B24" w:rsidRPr="006829AD" w:rsidRDefault="00CC7B24" w:rsidP="00CC7B24">
      <w:pPr>
        <w:rPr>
          <w:rFonts w:cstheme="minorHAnsi"/>
        </w:rPr>
      </w:pPr>
    </w:p>
    <w:p w14:paraId="0B82BF40" w14:textId="5111C80A" w:rsidR="00CC7B24" w:rsidRPr="006829AD" w:rsidRDefault="00CC7B24" w:rsidP="00CC7B24">
      <w:pPr>
        <w:tabs>
          <w:tab w:val="left" w:pos="-270"/>
        </w:tabs>
        <w:ind w:left="-360"/>
        <w:rPr>
          <w:rFonts w:cstheme="minorHAnsi"/>
        </w:rPr>
      </w:pPr>
      <w:r w:rsidRPr="006829AD">
        <w:rPr>
          <w:rFonts w:cstheme="minorHAnsi"/>
        </w:rPr>
        <w:t xml:space="preserve">The review of these 12 articles yielded several key considerations for the planning, implementation, and evaluation of a refresher program (Figure 1). Important factors include the overall cost of the program to both the administering organization and the participant, as well as the duration and any mitigating circumstances that may affect its length. The findings also highlight the importance of considering wrap-around support to facilitate successful reintegration into the workforce. Finally, robust evaluation strategies should be considered, including metrics such as program completion rates, employment outcomes, changes in licensure status, and long-term retention in the healthcare workforce following reentry. </w:t>
      </w:r>
    </w:p>
    <w:p w14:paraId="33265DEC" w14:textId="77777777" w:rsidR="00CC7B24" w:rsidRPr="006829AD" w:rsidRDefault="00CC7B24" w:rsidP="0041751D">
      <w:pPr>
        <w:ind w:left="-360"/>
        <w:rPr>
          <w:rFonts w:cstheme="minorHAnsi"/>
        </w:rPr>
      </w:pPr>
    </w:p>
    <w:p w14:paraId="27B5193F" w14:textId="77777777" w:rsidR="0041751D" w:rsidRPr="006829AD" w:rsidRDefault="0041751D" w:rsidP="0041751D">
      <w:pPr>
        <w:tabs>
          <w:tab w:val="center" w:pos="4680"/>
        </w:tabs>
        <w:rPr>
          <w:rFonts w:cstheme="minorHAnsi"/>
        </w:rPr>
      </w:pPr>
      <w:r w:rsidRPr="006829AD">
        <w:rPr>
          <w:rFonts w:cstheme="minorHAnsi"/>
        </w:rPr>
        <w:tab/>
      </w:r>
    </w:p>
    <w:p w14:paraId="7006F47B" w14:textId="77777777" w:rsidR="0041751D" w:rsidRPr="006829AD" w:rsidRDefault="0041751D" w:rsidP="0041751D">
      <w:pPr>
        <w:tabs>
          <w:tab w:val="center" w:pos="4680"/>
        </w:tabs>
        <w:rPr>
          <w:rFonts w:cstheme="minorHAnsi"/>
        </w:rPr>
        <w:sectPr w:rsidR="0041751D" w:rsidRPr="006829AD" w:rsidSect="006B090B">
          <w:footerReference w:type="first" r:id="rId17"/>
          <w:footnotePr>
            <w:numFmt w:val="lowerRoman"/>
          </w:footnotePr>
          <w:endnotePr>
            <w:numFmt w:val="decimal"/>
          </w:endnotePr>
          <w:pgSz w:w="12240" w:h="15840" w:code="1"/>
          <w:pgMar w:top="720" w:right="1440" w:bottom="0" w:left="1440" w:header="0" w:footer="720" w:gutter="0"/>
          <w:cols w:space="720"/>
          <w:titlePg/>
          <w:docGrid w:linePitch="360"/>
        </w:sectPr>
      </w:pPr>
    </w:p>
    <w:p w14:paraId="7CBE21B8" w14:textId="15A067AA" w:rsidR="00A8087D" w:rsidRDefault="0041751D" w:rsidP="0041751D">
      <w:pPr>
        <w:ind w:left="360"/>
        <w:rPr>
          <w:rFonts w:cstheme="minorHAnsi"/>
        </w:rPr>
      </w:pPr>
      <w:r w:rsidRPr="006829AD">
        <w:rPr>
          <w:rFonts w:cstheme="minorHAnsi"/>
          <w:b/>
          <w:bCs/>
        </w:rPr>
        <w:lastRenderedPageBreak/>
        <w:t>Figure 1</w:t>
      </w:r>
      <w:r w:rsidRPr="006829AD">
        <w:rPr>
          <w:rFonts w:cstheme="minorHAnsi"/>
        </w:rPr>
        <w:t xml:space="preserve">. Key </w:t>
      </w:r>
      <w:r w:rsidR="00CC7B24" w:rsidRPr="006829AD">
        <w:rPr>
          <w:rFonts w:cstheme="minorHAnsi"/>
        </w:rPr>
        <w:t>considerations</w:t>
      </w:r>
      <w:r w:rsidRPr="006829AD">
        <w:rPr>
          <w:rFonts w:cstheme="minorHAnsi"/>
        </w:rPr>
        <w:t xml:space="preserve"> in the implementation and delivery of r</w:t>
      </w:r>
      <w:r w:rsidR="007B31E7" w:rsidRPr="006829AD">
        <w:rPr>
          <w:rFonts w:cstheme="minorHAnsi"/>
        </w:rPr>
        <w:t>efresher</w:t>
      </w:r>
      <w:r w:rsidRPr="006829AD">
        <w:rPr>
          <w:rFonts w:cstheme="minorHAnsi"/>
        </w:rPr>
        <w:t xml:space="preserve"> programs</w:t>
      </w:r>
      <w:r w:rsidR="007B31E7" w:rsidRPr="006829AD">
        <w:rPr>
          <w:rFonts w:cstheme="minorHAnsi"/>
        </w:rPr>
        <w:t xml:space="preserve"> from the</w:t>
      </w:r>
      <w:r w:rsidR="00FD2852" w:rsidRPr="006829AD">
        <w:rPr>
          <w:rFonts w:cstheme="minorHAnsi"/>
        </w:rPr>
        <w:t xml:space="preserve"> systematic</w:t>
      </w:r>
      <w:r w:rsidR="007B31E7" w:rsidRPr="006829AD">
        <w:rPr>
          <w:rFonts w:cstheme="minorHAnsi"/>
        </w:rPr>
        <w:t xml:space="preserve"> literature review</w:t>
      </w:r>
      <w:r w:rsidR="00FD2852" w:rsidRPr="006829AD">
        <w:rPr>
          <w:rFonts w:cstheme="minorHAnsi"/>
        </w:rPr>
        <w:t>.</w:t>
      </w:r>
    </w:p>
    <w:p w14:paraId="1DFC83F2" w14:textId="77777777" w:rsidR="00141E04" w:rsidRPr="006829AD" w:rsidRDefault="00141E04" w:rsidP="0041751D">
      <w:pPr>
        <w:ind w:left="360"/>
        <w:rPr>
          <w:rFonts w:cstheme="minorHAnsi"/>
        </w:rPr>
      </w:pPr>
    </w:p>
    <w:p w14:paraId="6361E048" w14:textId="3B4B6439" w:rsidR="0041751D" w:rsidRPr="006829AD" w:rsidRDefault="00141E04" w:rsidP="0041751D">
      <w:pPr>
        <w:ind w:left="360"/>
        <w:rPr>
          <w:rFonts w:cstheme="minorHAnsi"/>
        </w:rPr>
      </w:pPr>
      <w:r w:rsidRPr="00141E04">
        <w:rPr>
          <w:rFonts w:cstheme="minorHAnsi"/>
          <w:noProof/>
        </w:rPr>
        <w:drawing>
          <wp:anchor distT="0" distB="0" distL="114300" distR="114300" simplePos="0" relativeHeight="251659266" behindDoc="0" locked="0" layoutInCell="1" allowOverlap="1" wp14:anchorId="5650B061" wp14:editId="3B8DD63D">
            <wp:simplePos x="0" y="0"/>
            <wp:positionH relativeFrom="column">
              <wp:posOffset>228600</wp:posOffset>
            </wp:positionH>
            <wp:positionV relativeFrom="paragraph">
              <wp:posOffset>1905</wp:posOffset>
            </wp:positionV>
            <wp:extent cx="9556850" cy="4886325"/>
            <wp:effectExtent l="19050" t="19050" r="25400" b="9525"/>
            <wp:wrapSquare wrapText="bothSides"/>
            <wp:docPr id="213811263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112636" name="Picture 1" descr="A diagram of a dia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9556850" cy="48863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1751D" w:rsidRPr="006829AD">
        <w:rPr>
          <w:rFonts w:cstheme="minorHAnsi"/>
        </w:rPr>
        <w:br/>
      </w:r>
    </w:p>
    <w:p w14:paraId="55DE094B" w14:textId="54948395" w:rsidR="0041751D" w:rsidRPr="006829AD" w:rsidRDefault="0041751D" w:rsidP="0041751D">
      <w:pPr>
        <w:rPr>
          <w:rFonts w:cstheme="minorHAnsi"/>
        </w:rPr>
        <w:sectPr w:rsidR="0041751D" w:rsidRPr="006829AD" w:rsidSect="0041751D">
          <w:footerReference w:type="first" r:id="rId19"/>
          <w:footnotePr>
            <w:numFmt w:val="lowerRoman"/>
          </w:footnotePr>
          <w:endnotePr>
            <w:numFmt w:val="decimal"/>
          </w:endnotePr>
          <w:pgSz w:w="15840" w:h="12240" w:orient="landscape" w:code="1"/>
          <w:pgMar w:top="1440" w:right="720" w:bottom="1440" w:left="0" w:header="0" w:footer="720" w:gutter="0"/>
          <w:cols w:space="720"/>
          <w:titlePg/>
          <w:docGrid w:linePitch="360"/>
        </w:sectPr>
      </w:pPr>
    </w:p>
    <w:p w14:paraId="34FFF909" w14:textId="7A88F12B" w:rsidR="0041751D" w:rsidRPr="006829AD" w:rsidRDefault="0041751D" w:rsidP="0041751D">
      <w:pPr>
        <w:ind w:left="-990"/>
        <w:rPr>
          <w:rFonts w:cstheme="minorHAnsi"/>
        </w:rPr>
      </w:pPr>
      <w:r w:rsidRPr="006829AD">
        <w:rPr>
          <w:rFonts w:cstheme="minorHAnsi"/>
        </w:rPr>
        <w:lastRenderedPageBreak/>
        <w:t xml:space="preserve">This report provides an overview of the barriers </w:t>
      </w:r>
      <w:r w:rsidR="00B72AF2" w:rsidRPr="006829AD">
        <w:rPr>
          <w:rFonts w:cstheme="minorHAnsi"/>
        </w:rPr>
        <w:t>and</w:t>
      </w:r>
      <w:r w:rsidRPr="006829AD">
        <w:rPr>
          <w:rFonts w:cstheme="minorHAnsi"/>
        </w:rPr>
        <w:t xml:space="preserve"> facilitators to reengaging healthcare workers into the </w:t>
      </w:r>
      <w:r w:rsidR="002703C8" w:rsidRPr="006829AD">
        <w:rPr>
          <w:rFonts w:cstheme="minorHAnsi"/>
        </w:rPr>
        <w:t>workforce through refresher programs.</w:t>
      </w:r>
      <w:r w:rsidRPr="006829AD">
        <w:rPr>
          <w:rFonts w:cstheme="minorHAnsi"/>
        </w:rPr>
        <w:t xml:space="preserve"> </w:t>
      </w:r>
      <w:r w:rsidR="00B72AF2" w:rsidRPr="006829AD">
        <w:rPr>
          <w:rFonts w:cstheme="minorHAnsi"/>
        </w:rPr>
        <w:t>K</w:t>
      </w:r>
      <w:r w:rsidRPr="006829AD">
        <w:rPr>
          <w:rFonts w:cstheme="minorHAnsi"/>
        </w:rPr>
        <w:t xml:space="preserve">ey elements of reengagement programs, and the barriers, facilitators, and factors affecting reengagement program success. North Carolina faces growing </w:t>
      </w:r>
      <w:r w:rsidRPr="00DA00A3">
        <w:rPr>
          <w:rFonts w:cstheme="minorHAnsi"/>
        </w:rPr>
        <w:t>health workforce shortages, exacerbated by high vacancy rates and burnout</w:t>
      </w:r>
      <w:r w:rsidR="002703C8" w:rsidRPr="00DA00A3">
        <w:rPr>
          <w:rFonts w:cstheme="minorHAnsi"/>
        </w:rPr>
        <w:t xml:space="preserve"> </w:t>
      </w:r>
      <w:r w:rsidR="002703C8" w:rsidRPr="00DA00A3">
        <w:rPr>
          <w:rFonts w:cstheme="minorHAnsi"/>
        </w:rPr>
        <w:fldChar w:fldCharType="begin"/>
      </w:r>
      <w:r w:rsidR="002703C8" w:rsidRPr="00DA00A3">
        <w:rPr>
          <w:rFonts w:cstheme="minorHAnsi"/>
        </w:rPr>
        <w:instrText xml:space="preserve"> ADDIN ZOTERO_ITEM CSL_CITATION {"citationID":"07bWmnzP","properties":{"formattedCitation":"(8,9)","plainCitation":"(8,9)","noteIndex":0},"citationItems":[{"id":1627,"uris":["http://zotero.org/users/5797096/items/BM4GDVFQ"],"itemData":{"id":1627,"type":"webpage","container-title":"NC Center on the Workforce for Health","language":"en","title":"Health Talent Alliance","URL":"https://workforceforhealth.org/hta","accessed":{"date-parts":[["2025",7,18]]}}},{"id":1629,"uris":["http://zotero.org/users/5797096/items/GGDABRZ8"],"itemData":{"id":1629,"type":"webpage","title":"NC Health Workforce - How has RN Retention in North Carolina Changed over Time?","URL":"https://nchealthworkforce.unc.edu/blog/rn-retention/","accessed":{"date-parts":[["2025",7,18]]}}}],"schema":"https://github.com/citation-style-language/schema/raw/master/csl-citation.json"} </w:instrText>
      </w:r>
      <w:r w:rsidR="002703C8" w:rsidRPr="00DA00A3">
        <w:rPr>
          <w:rFonts w:cstheme="minorHAnsi"/>
        </w:rPr>
        <w:fldChar w:fldCharType="separate"/>
      </w:r>
      <w:r w:rsidR="002703C8" w:rsidRPr="00DA00A3">
        <w:rPr>
          <w:rFonts w:cstheme="minorHAnsi"/>
        </w:rPr>
        <w:t>(8,9)</w:t>
      </w:r>
      <w:r w:rsidR="002703C8" w:rsidRPr="00DA00A3">
        <w:rPr>
          <w:rFonts w:cstheme="minorHAnsi"/>
        </w:rPr>
        <w:fldChar w:fldCharType="end"/>
      </w:r>
      <w:r w:rsidRPr="00DA00A3">
        <w:rPr>
          <w:rFonts w:cstheme="minorHAnsi"/>
        </w:rPr>
        <w:t>. This presents an important opportunity for NC</w:t>
      </w:r>
      <w:r w:rsidR="00C809A6" w:rsidRPr="00DA00A3">
        <w:rPr>
          <w:rFonts w:cstheme="minorHAnsi"/>
        </w:rPr>
        <w:t xml:space="preserve"> Workforce Stakeholders (e.g.,</w:t>
      </w:r>
      <w:r w:rsidR="00A93D65" w:rsidRPr="00DA00A3">
        <w:rPr>
          <w:rFonts w:cstheme="minorHAnsi"/>
        </w:rPr>
        <w:t xml:space="preserve"> </w:t>
      </w:r>
      <w:r w:rsidRPr="00DA00A3">
        <w:rPr>
          <w:rFonts w:cstheme="minorHAnsi"/>
        </w:rPr>
        <w:t>employers, educators, licensure bodies and other partners</w:t>
      </w:r>
      <w:r w:rsidR="00C809A6" w:rsidRPr="00DA00A3">
        <w:rPr>
          <w:rFonts w:cstheme="minorHAnsi"/>
        </w:rPr>
        <w:t>)</w:t>
      </w:r>
      <w:r w:rsidRPr="00DA00A3">
        <w:rPr>
          <w:rFonts w:cstheme="minorHAnsi"/>
        </w:rPr>
        <w:t xml:space="preserve"> to collaborate</w:t>
      </w:r>
      <w:r w:rsidRPr="006829AD">
        <w:rPr>
          <w:rFonts w:cstheme="minorHAnsi"/>
        </w:rPr>
        <w:t xml:space="preserve"> to develop mechanisms to reengage healthcare workers who have left the workforce. NC AHEC, for example, already plays a key role in supporting the infrastructure and facilitating the partnerships needed to support reentry education, clinical training, and career pathways</w:t>
      </w:r>
      <w:r w:rsidR="002703C8" w:rsidRPr="006829AD">
        <w:rPr>
          <w:rFonts w:cstheme="minorHAnsi"/>
        </w:rPr>
        <w:t xml:space="preserve"> for registered nurses</w:t>
      </w:r>
      <w:r w:rsidRPr="006829AD">
        <w:rPr>
          <w:rFonts w:cstheme="minorHAnsi"/>
        </w:rPr>
        <w:t xml:space="preserve">. Table 5 outlines potential policy interventions to support the recruitment and reengagement of former healthcare workers back into the workforce. </w:t>
      </w:r>
    </w:p>
    <w:p w14:paraId="55C5E344" w14:textId="77777777" w:rsidR="00264FC6" w:rsidRPr="006829AD" w:rsidRDefault="00264FC6" w:rsidP="00475CC2">
      <w:pPr>
        <w:spacing w:after="120"/>
        <w:ind w:left="187"/>
        <w:rPr>
          <w:rFonts w:cstheme="minorHAnsi"/>
          <w:i/>
          <w:color w:val="3E95CA"/>
          <w:spacing w:val="2"/>
        </w:rPr>
      </w:pPr>
    </w:p>
    <w:tbl>
      <w:tblPr>
        <w:tblStyle w:val="TableGrid"/>
        <w:tblW w:w="11422" w:type="dxa"/>
        <w:tblInd w:w="-1170" w:type="dxa"/>
        <w:tblLook w:val="04A0" w:firstRow="1" w:lastRow="0" w:firstColumn="1" w:lastColumn="0" w:noHBand="0" w:noVBand="1"/>
      </w:tblPr>
      <w:tblGrid>
        <w:gridCol w:w="2520"/>
        <w:gridCol w:w="8902"/>
      </w:tblGrid>
      <w:tr w:rsidR="0041751D" w:rsidRPr="006829AD" w14:paraId="33659CF7" w14:textId="77777777" w:rsidTr="00662C29">
        <w:tc>
          <w:tcPr>
            <w:tcW w:w="11422" w:type="dxa"/>
            <w:gridSpan w:val="2"/>
            <w:tcBorders>
              <w:top w:val="nil"/>
              <w:left w:val="nil"/>
              <w:bottom w:val="single" w:sz="4" w:space="0" w:color="auto"/>
              <w:right w:val="nil"/>
            </w:tcBorders>
          </w:tcPr>
          <w:p w14:paraId="620B4D53" w14:textId="528AECC9" w:rsidR="0041751D" w:rsidRPr="006829AD" w:rsidRDefault="0041751D" w:rsidP="00421AD5">
            <w:pPr>
              <w:rPr>
                <w:rFonts w:cstheme="minorHAnsi"/>
                <w:b/>
                <w:bCs/>
              </w:rPr>
            </w:pPr>
            <w:r w:rsidRPr="006829AD">
              <w:rPr>
                <w:rFonts w:cstheme="minorHAnsi"/>
                <w:b/>
                <w:bCs/>
              </w:rPr>
              <w:t xml:space="preserve">Table 5. </w:t>
            </w:r>
            <w:r w:rsidRPr="006829AD">
              <w:rPr>
                <w:rFonts w:cstheme="minorHAnsi"/>
              </w:rPr>
              <w:t>Po</w:t>
            </w:r>
            <w:r w:rsidR="009C277F" w:rsidRPr="006829AD">
              <w:rPr>
                <w:rFonts w:cstheme="minorHAnsi"/>
              </w:rPr>
              <w:t xml:space="preserve">tential policy </w:t>
            </w:r>
            <w:r w:rsidR="00352DBF" w:rsidRPr="006829AD">
              <w:rPr>
                <w:rFonts w:cstheme="minorHAnsi"/>
              </w:rPr>
              <w:t>interventions</w:t>
            </w:r>
            <w:r w:rsidRPr="006829AD">
              <w:rPr>
                <w:rFonts w:cstheme="minorHAnsi"/>
              </w:rPr>
              <w:t xml:space="preserve"> to recruit and reengage healthcare workers back into the workforce</w:t>
            </w:r>
            <w:r w:rsidR="00352DBF" w:rsidRPr="006829AD">
              <w:rPr>
                <w:rFonts w:cstheme="minorHAnsi"/>
              </w:rPr>
              <w:t>.</w:t>
            </w:r>
          </w:p>
          <w:p w14:paraId="6D10AA64" w14:textId="77777777" w:rsidR="0041751D" w:rsidRPr="006829AD" w:rsidRDefault="0041751D" w:rsidP="00421AD5">
            <w:pPr>
              <w:rPr>
                <w:rFonts w:cstheme="minorHAnsi"/>
                <w:b/>
                <w:bCs/>
              </w:rPr>
            </w:pPr>
          </w:p>
        </w:tc>
      </w:tr>
      <w:tr w:rsidR="0041751D" w:rsidRPr="006829AD" w14:paraId="66D6434E" w14:textId="77777777" w:rsidTr="00662C29">
        <w:tc>
          <w:tcPr>
            <w:tcW w:w="2520" w:type="dxa"/>
            <w:tcBorders>
              <w:top w:val="single" w:sz="4" w:space="0" w:color="auto"/>
            </w:tcBorders>
          </w:tcPr>
          <w:p w14:paraId="5C437317" w14:textId="77777777" w:rsidR="0041751D" w:rsidRPr="006829AD" w:rsidRDefault="0041751D" w:rsidP="00421AD5">
            <w:pPr>
              <w:rPr>
                <w:rFonts w:cstheme="minorHAnsi"/>
                <w:b/>
                <w:bCs/>
              </w:rPr>
            </w:pPr>
            <w:r w:rsidRPr="006829AD">
              <w:rPr>
                <w:rFonts w:cstheme="minorHAnsi"/>
                <w:b/>
                <w:bCs/>
              </w:rPr>
              <w:t>Policy Intervention 1</w:t>
            </w:r>
          </w:p>
        </w:tc>
        <w:tc>
          <w:tcPr>
            <w:tcW w:w="8902" w:type="dxa"/>
            <w:tcBorders>
              <w:top w:val="single" w:sz="4" w:space="0" w:color="auto"/>
            </w:tcBorders>
          </w:tcPr>
          <w:p w14:paraId="22A31E83" w14:textId="38AC7AC0" w:rsidR="0041751D" w:rsidRPr="006829AD" w:rsidRDefault="0041751D" w:rsidP="00421AD5">
            <w:pPr>
              <w:rPr>
                <w:rFonts w:cstheme="minorHAnsi"/>
              </w:rPr>
            </w:pPr>
            <w:r w:rsidRPr="006829AD">
              <w:rPr>
                <w:rFonts w:cstheme="minorHAnsi"/>
                <w:b/>
                <w:bCs/>
              </w:rPr>
              <w:t>Funded Reentry Pathways</w:t>
            </w:r>
            <w:r w:rsidRPr="006829AD">
              <w:rPr>
                <w:rFonts w:cstheme="minorHAnsi"/>
              </w:rPr>
              <w:t>—</w:t>
            </w:r>
            <w:r w:rsidR="009D3800" w:rsidRPr="006829AD">
              <w:rPr>
                <w:rFonts w:cstheme="minorHAnsi"/>
              </w:rPr>
              <w:t>S</w:t>
            </w:r>
            <w:r w:rsidRPr="006829AD">
              <w:rPr>
                <w:rFonts w:cstheme="minorHAnsi"/>
              </w:rPr>
              <w:t>ubsidies could be offered</w:t>
            </w:r>
            <w:r w:rsidRPr="006829AD">
              <w:rPr>
                <w:rFonts w:cstheme="minorHAnsi"/>
                <w:b/>
                <w:bCs/>
              </w:rPr>
              <w:t xml:space="preserve"> </w:t>
            </w:r>
            <w:r w:rsidRPr="006829AD">
              <w:rPr>
                <w:rFonts w:cstheme="minorHAnsi"/>
              </w:rPr>
              <w:t>for clinicians, employers, and/or educators to assist in covering</w:t>
            </w:r>
            <w:r w:rsidRPr="006829AD">
              <w:rPr>
                <w:rFonts w:cstheme="minorHAnsi"/>
                <w:b/>
                <w:bCs/>
              </w:rPr>
              <w:t xml:space="preserve"> </w:t>
            </w:r>
            <w:r w:rsidRPr="006829AD">
              <w:rPr>
                <w:rFonts w:cstheme="minorHAnsi"/>
              </w:rPr>
              <w:t>the cost of refresher courses</w:t>
            </w:r>
            <w:r w:rsidR="002703C8" w:rsidRPr="006829AD">
              <w:rPr>
                <w:rFonts w:cstheme="minorHAnsi"/>
              </w:rPr>
              <w:t xml:space="preserve"> (direct and indirect costs)</w:t>
            </w:r>
            <w:r w:rsidRPr="006829AD">
              <w:rPr>
                <w:rFonts w:cstheme="minorHAnsi"/>
              </w:rPr>
              <w:t>, clinical placements, and re-licensure fees.</w:t>
            </w:r>
          </w:p>
        </w:tc>
      </w:tr>
      <w:tr w:rsidR="0041751D" w:rsidRPr="006829AD" w14:paraId="1C4F213D" w14:textId="77777777" w:rsidTr="00662C29">
        <w:tc>
          <w:tcPr>
            <w:tcW w:w="2520" w:type="dxa"/>
          </w:tcPr>
          <w:p w14:paraId="44E0FE9F" w14:textId="195A7EFC" w:rsidR="0041751D" w:rsidRPr="006829AD" w:rsidRDefault="0041751D" w:rsidP="00421AD5">
            <w:pPr>
              <w:rPr>
                <w:rFonts w:cstheme="minorHAnsi"/>
                <w:b/>
                <w:bCs/>
              </w:rPr>
            </w:pPr>
            <w:r w:rsidRPr="006829AD">
              <w:rPr>
                <w:rFonts w:cstheme="minorHAnsi"/>
                <w:b/>
                <w:bCs/>
              </w:rPr>
              <w:t>Policy Intervention 2</w:t>
            </w:r>
          </w:p>
        </w:tc>
        <w:tc>
          <w:tcPr>
            <w:tcW w:w="8902" w:type="dxa"/>
          </w:tcPr>
          <w:p w14:paraId="0694FA33" w14:textId="77777777" w:rsidR="0041751D" w:rsidRPr="006829AD" w:rsidRDefault="0041751D" w:rsidP="00421AD5">
            <w:pPr>
              <w:rPr>
                <w:rFonts w:cstheme="minorHAnsi"/>
              </w:rPr>
            </w:pPr>
            <w:r w:rsidRPr="006829AD">
              <w:rPr>
                <w:rFonts w:cstheme="minorHAnsi"/>
                <w:b/>
                <w:bCs/>
              </w:rPr>
              <w:t>Accessible Hybrid Learning</w:t>
            </w:r>
            <w:r w:rsidRPr="006829AD">
              <w:rPr>
                <w:rFonts w:cstheme="minorHAnsi"/>
              </w:rPr>
              <w:t>—Expand hybrid online/in-person reentry courses, with the opportunity to target rural and underserved areas.</w:t>
            </w:r>
          </w:p>
        </w:tc>
      </w:tr>
      <w:tr w:rsidR="0041751D" w:rsidRPr="006829AD" w14:paraId="657C2DE5" w14:textId="77777777" w:rsidTr="00662C29">
        <w:tc>
          <w:tcPr>
            <w:tcW w:w="2520" w:type="dxa"/>
          </w:tcPr>
          <w:p w14:paraId="22BAE92B" w14:textId="77777777" w:rsidR="0041751D" w:rsidRPr="006829AD" w:rsidRDefault="0041751D" w:rsidP="00421AD5">
            <w:pPr>
              <w:rPr>
                <w:rFonts w:cstheme="minorHAnsi"/>
                <w:b/>
                <w:bCs/>
              </w:rPr>
            </w:pPr>
            <w:r w:rsidRPr="006829AD">
              <w:rPr>
                <w:rFonts w:cstheme="minorHAnsi"/>
                <w:b/>
                <w:bCs/>
              </w:rPr>
              <w:t>Policy Intervention 3</w:t>
            </w:r>
          </w:p>
        </w:tc>
        <w:tc>
          <w:tcPr>
            <w:tcW w:w="8902" w:type="dxa"/>
          </w:tcPr>
          <w:p w14:paraId="778FDF73" w14:textId="0CF1303B" w:rsidR="0041751D" w:rsidRPr="006829AD" w:rsidRDefault="0041751D" w:rsidP="00421AD5">
            <w:pPr>
              <w:rPr>
                <w:rFonts w:cstheme="minorHAnsi"/>
              </w:rPr>
            </w:pPr>
            <w:r w:rsidRPr="006829AD">
              <w:rPr>
                <w:rFonts w:cstheme="minorHAnsi"/>
                <w:b/>
                <w:bCs/>
              </w:rPr>
              <w:t>Supportive Incentivization</w:t>
            </w:r>
            <w:r w:rsidRPr="006829AD">
              <w:rPr>
                <w:rFonts w:cstheme="minorHAnsi"/>
              </w:rPr>
              <w:t>—</w:t>
            </w:r>
            <w:r w:rsidR="009D3800" w:rsidRPr="006829AD">
              <w:rPr>
                <w:rFonts w:cstheme="minorHAnsi"/>
              </w:rPr>
              <w:t>I</w:t>
            </w:r>
            <w:r w:rsidRPr="006829AD">
              <w:rPr>
                <w:rFonts w:cstheme="minorHAnsi"/>
              </w:rPr>
              <w:t>ncentivize supportive resources such as childcare, transportation stipends, and temporary lodging during clinical rotations to remove non-academic barriers.</w:t>
            </w:r>
          </w:p>
        </w:tc>
      </w:tr>
      <w:tr w:rsidR="0041751D" w:rsidRPr="006829AD" w14:paraId="0DFE8A2A" w14:textId="77777777" w:rsidTr="00662C29">
        <w:tc>
          <w:tcPr>
            <w:tcW w:w="2520" w:type="dxa"/>
          </w:tcPr>
          <w:p w14:paraId="67F9926A" w14:textId="77777777" w:rsidR="0041751D" w:rsidRPr="006829AD" w:rsidRDefault="0041751D" w:rsidP="00421AD5">
            <w:pPr>
              <w:rPr>
                <w:rFonts w:cstheme="minorHAnsi"/>
                <w:b/>
                <w:bCs/>
              </w:rPr>
            </w:pPr>
            <w:r w:rsidRPr="006829AD">
              <w:rPr>
                <w:rFonts w:cstheme="minorHAnsi"/>
                <w:b/>
                <w:bCs/>
              </w:rPr>
              <w:t>Policy Intervention 4</w:t>
            </w:r>
          </w:p>
        </w:tc>
        <w:tc>
          <w:tcPr>
            <w:tcW w:w="8902" w:type="dxa"/>
          </w:tcPr>
          <w:p w14:paraId="6C72DFBF" w14:textId="04CE4EAA" w:rsidR="0041751D" w:rsidRPr="006829AD" w:rsidRDefault="0041751D" w:rsidP="00421AD5">
            <w:pPr>
              <w:rPr>
                <w:rFonts w:cstheme="minorHAnsi"/>
              </w:rPr>
            </w:pPr>
            <w:r w:rsidRPr="006829AD">
              <w:rPr>
                <w:rFonts w:cstheme="minorHAnsi"/>
                <w:b/>
                <w:bCs/>
              </w:rPr>
              <w:t>Public Awareness</w:t>
            </w:r>
            <w:r w:rsidRPr="006829AD">
              <w:rPr>
                <w:rFonts w:cstheme="minorHAnsi"/>
              </w:rPr>
              <w:t xml:space="preserve">—Collaborating </w:t>
            </w:r>
            <w:r w:rsidR="009D3800" w:rsidRPr="006829AD">
              <w:rPr>
                <w:rFonts w:cstheme="minorHAnsi"/>
              </w:rPr>
              <w:t xml:space="preserve">with </w:t>
            </w:r>
            <w:r w:rsidRPr="006829AD">
              <w:rPr>
                <w:rFonts w:cstheme="minorHAnsi"/>
              </w:rPr>
              <w:t>workforce stakeholders to increase awareness among inactive healthcare workers about reentry opportunities.</w:t>
            </w:r>
          </w:p>
        </w:tc>
      </w:tr>
      <w:tr w:rsidR="0041751D" w:rsidRPr="006829AD" w14:paraId="5CB9A856" w14:textId="77777777" w:rsidTr="00662C29">
        <w:tc>
          <w:tcPr>
            <w:tcW w:w="2520" w:type="dxa"/>
          </w:tcPr>
          <w:p w14:paraId="790736C2" w14:textId="77777777" w:rsidR="0041751D" w:rsidRPr="006829AD" w:rsidRDefault="0041751D" w:rsidP="00421AD5">
            <w:pPr>
              <w:rPr>
                <w:rFonts w:cstheme="minorHAnsi"/>
                <w:b/>
                <w:bCs/>
              </w:rPr>
            </w:pPr>
            <w:r w:rsidRPr="006829AD">
              <w:rPr>
                <w:rFonts w:cstheme="minorHAnsi"/>
                <w:b/>
                <w:bCs/>
              </w:rPr>
              <w:t>Policy Intervention 5</w:t>
            </w:r>
          </w:p>
        </w:tc>
        <w:tc>
          <w:tcPr>
            <w:tcW w:w="8902" w:type="dxa"/>
          </w:tcPr>
          <w:p w14:paraId="24CCB7F3" w14:textId="119EB7B8" w:rsidR="0041751D" w:rsidRPr="006829AD" w:rsidRDefault="0041751D" w:rsidP="00421AD5">
            <w:pPr>
              <w:rPr>
                <w:rFonts w:cstheme="minorHAnsi"/>
              </w:rPr>
            </w:pPr>
            <w:r w:rsidRPr="006829AD">
              <w:rPr>
                <w:rFonts w:cstheme="minorHAnsi"/>
                <w:b/>
                <w:bCs/>
              </w:rPr>
              <w:t>Streamlined Licensing</w:t>
            </w:r>
            <w:r w:rsidR="00751AF5" w:rsidRPr="006829AD">
              <w:rPr>
                <w:rFonts w:cstheme="minorHAnsi"/>
                <w:b/>
                <w:bCs/>
              </w:rPr>
              <w:t xml:space="preserve"> </w:t>
            </w:r>
            <w:r w:rsidR="00C873C0" w:rsidRPr="006829AD">
              <w:rPr>
                <w:rFonts w:cstheme="minorHAnsi"/>
                <w:b/>
                <w:bCs/>
              </w:rPr>
              <w:t>O</w:t>
            </w:r>
            <w:r w:rsidR="00751AF5" w:rsidRPr="006829AD">
              <w:rPr>
                <w:rFonts w:cstheme="minorHAnsi"/>
                <w:b/>
                <w:bCs/>
              </w:rPr>
              <w:t xml:space="preserve">pportunities </w:t>
            </w:r>
            <w:r w:rsidR="00910492" w:rsidRPr="006829AD">
              <w:rPr>
                <w:rFonts w:cstheme="minorHAnsi"/>
                <w:b/>
                <w:bCs/>
              </w:rPr>
              <w:t>M</w:t>
            </w:r>
            <w:r w:rsidR="00751AF5" w:rsidRPr="006829AD">
              <w:rPr>
                <w:rFonts w:cstheme="minorHAnsi"/>
                <w:b/>
                <w:bCs/>
              </w:rPr>
              <w:t xml:space="preserve">ay </w:t>
            </w:r>
            <w:r w:rsidR="00910492" w:rsidRPr="006829AD">
              <w:rPr>
                <w:rFonts w:cstheme="minorHAnsi"/>
                <w:b/>
                <w:bCs/>
              </w:rPr>
              <w:t>E</w:t>
            </w:r>
            <w:r w:rsidR="00751AF5" w:rsidRPr="006829AD">
              <w:rPr>
                <w:rFonts w:cstheme="minorHAnsi"/>
                <w:b/>
                <w:bCs/>
              </w:rPr>
              <w:t xml:space="preserve">xist to </w:t>
            </w:r>
            <w:r w:rsidR="00910492" w:rsidRPr="006829AD">
              <w:rPr>
                <w:rFonts w:cstheme="minorHAnsi"/>
                <w:b/>
                <w:bCs/>
              </w:rPr>
              <w:t>S</w:t>
            </w:r>
            <w:r w:rsidR="00751AF5" w:rsidRPr="006829AD">
              <w:rPr>
                <w:rFonts w:cstheme="minorHAnsi"/>
                <w:b/>
                <w:bCs/>
              </w:rPr>
              <w:t xml:space="preserve">implify </w:t>
            </w:r>
            <w:proofErr w:type="spellStart"/>
            <w:r w:rsidR="00910492" w:rsidRPr="006829AD">
              <w:rPr>
                <w:rFonts w:cstheme="minorHAnsi"/>
                <w:b/>
                <w:bCs/>
              </w:rPr>
              <w:t>R</w:t>
            </w:r>
            <w:r w:rsidR="00751AF5" w:rsidRPr="006829AD">
              <w:rPr>
                <w:rFonts w:cstheme="minorHAnsi"/>
                <w:b/>
                <w:bCs/>
              </w:rPr>
              <w:t>elicensure</w:t>
            </w:r>
            <w:proofErr w:type="spellEnd"/>
            <w:r w:rsidR="00751AF5" w:rsidRPr="006829AD">
              <w:rPr>
                <w:rFonts w:cstheme="minorHAnsi"/>
                <w:b/>
                <w:bCs/>
              </w:rPr>
              <w:t xml:space="preserve"> </w:t>
            </w:r>
            <w:r w:rsidR="00910492" w:rsidRPr="006829AD">
              <w:rPr>
                <w:rFonts w:cstheme="minorHAnsi"/>
                <w:b/>
                <w:bCs/>
              </w:rPr>
              <w:t>P</w:t>
            </w:r>
            <w:r w:rsidR="00751AF5" w:rsidRPr="006829AD">
              <w:rPr>
                <w:rFonts w:cstheme="minorHAnsi"/>
                <w:b/>
                <w:bCs/>
              </w:rPr>
              <w:t>athways</w:t>
            </w:r>
            <w:r w:rsidRPr="006829AD">
              <w:rPr>
                <w:rFonts w:cstheme="minorHAnsi"/>
              </w:rPr>
              <w:t>—Assess opportunities to simplify re-licensure pathways for inactive healthcare workers. This could include recently retired or inactive clinicians with minimal time away whose reentry and refresher needs are more regulatory than clinical, veterans returning to civilian practice, regulatory waivers during public health emergencies or urgent workforce shortages</w:t>
            </w:r>
            <w:r w:rsidR="00751AF5" w:rsidRPr="006829AD">
              <w:rPr>
                <w:rFonts w:cstheme="minorHAnsi"/>
              </w:rPr>
              <w:t>.</w:t>
            </w:r>
          </w:p>
        </w:tc>
      </w:tr>
      <w:tr w:rsidR="0041751D" w:rsidRPr="006829AD" w14:paraId="4638298C" w14:textId="77777777" w:rsidTr="00662C29">
        <w:tc>
          <w:tcPr>
            <w:tcW w:w="2520" w:type="dxa"/>
          </w:tcPr>
          <w:p w14:paraId="597BDAE2" w14:textId="77777777" w:rsidR="0041751D" w:rsidRPr="006829AD" w:rsidRDefault="0041751D" w:rsidP="00421AD5">
            <w:pPr>
              <w:rPr>
                <w:rFonts w:cstheme="minorHAnsi"/>
                <w:b/>
                <w:bCs/>
              </w:rPr>
            </w:pPr>
            <w:r w:rsidRPr="006829AD">
              <w:rPr>
                <w:rFonts w:cstheme="minorHAnsi"/>
                <w:b/>
                <w:bCs/>
              </w:rPr>
              <w:t>Policy Intervention 6</w:t>
            </w:r>
          </w:p>
        </w:tc>
        <w:tc>
          <w:tcPr>
            <w:tcW w:w="8902" w:type="dxa"/>
          </w:tcPr>
          <w:p w14:paraId="7F8902AA" w14:textId="77777777" w:rsidR="0041751D" w:rsidRPr="006829AD" w:rsidRDefault="0041751D" w:rsidP="00421AD5">
            <w:pPr>
              <w:rPr>
                <w:rFonts w:cstheme="minorHAnsi"/>
              </w:rPr>
            </w:pPr>
            <w:r w:rsidRPr="006829AD">
              <w:rPr>
                <w:rFonts w:cstheme="minorHAnsi"/>
                <w:b/>
                <w:bCs/>
              </w:rPr>
              <w:t>Partnership with Employers</w:t>
            </w:r>
            <w:r w:rsidRPr="006829AD">
              <w:rPr>
                <w:rFonts w:cstheme="minorHAnsi"/>
              </w:rPr>
              <w:t>—Expand collaboration with hospitals, outpatient clinics, community health centers, and long-term care facilities and other employers to provide job interviews and job placement opportunities for those completing reentry programs, offer sign-on bonuses, and return-to-workforce stipends.</w:t>
            </w:r>
          </w:p>
        </w:tc>
      </w:tr>
      <w:tr w:rsidR="0041751D" w:rsidRPr="006829AD" w14:paraId="2F30E35F" w14:textId="77777777" w:rsidTr="00662C29">
        <w:tc>
          <w:tcPr>
            <w:tcW w:w="2520" w:type="dxa"/>
          </w:tcPr>
          <w:p w14:paraId="739EA803" w14:textId="77777777" w:rsidR="0041751D" w:rsidRPr="006829AD" w:rsidRDefault="0041751D" w:rsidP="00421AD5">
            <w:pPr>
              <w:rPr>
                <w:rFonts w:cstheme="minorHAnsi"/>
                <w:b/>
                <w:bCs/>
              </w:rPr>
            </w:pPr>
            <w:r w:rsidRPr="006829AD">
              <w:rPr>
                <w:rFonts w:cstheme="minorHAnsi"/>
                <w:b/>
                <w:bCs/>
              </w:rPr>
              <w:t>Policy Intervention 7</w:t>
            </w:r>
          </w:p>
        </w:tc>
        <w:tc>
          <w:tcPr>
            <w:tcW w:w="8902" w:type="dxa"/>
          </w:tcPr>
          <w:p w14:paraId="28A07839" w14:textId="5C1A4A28" w:rsidR="0041751D" w:rsidRPr="006829AD" w:rsidRDefault="0041751D" w:rsidP="00421AD5">
            <w:pPr>
              <w:rPr>
                <w:rFonts w:cstheme="minorHAnsi"/>
              </w:rPr>
            </w:pPr>
            <w:r w:rsidRPr="006829AD">
              <w:rPr>
                <w:rFonts w:cstheme="minorHAnsi"/>
                <w:b/>
                <w:bCs/>
              </w:rPr>
              <w:t>Mentorship and Clinical Coaching—</w:t>
            </w:r>
            <w:r w:rsidR="00DA00A3">
              <w:rPr>
                <w:rFonts w:cstheme="minorHAnsi"/>
              </w:rPr>
              <w:t>E</w:t>
            </w:r>
            <w:r w:rsidRPr="006829AD">
              <w:rPr>
                <w:rFonts w:cstheme="minorHAnsi"/>
              </w:rPr>
              <w:t>stablish a peer support program that pairs reentering healthcare workers with experienced mentors to guide clinical reintegration and promote retention.</w:t>
            </w:r>
            <w:r w:rsidR="00D964A0" w:rsidRPr="006829AD">
              <w:rPr>
                <w:rFonts w:cstheme="minorHAnsi"/>
              </w:rPr>
              <w:t xml:space="preserve"> </w:t>
            </w:r>
            <w:r w:rsidR="00662C29" w:rsidRPr="006829AD">
              <w:rPr>
                <w:rFonts w:cstheme="minorHAnsi"/>
              </w:rPr>
              <w:t xml:space="preserve">This would allow a more personalized </w:t>
            </w:r>
            <w:r w:rsidR="00662C29" w:rsidRPr="00DA00A3">
              <w:rPr>
                <w:rFonts w:cstheme="minorHAnsi"/>
              </w:rPr>
              <w:t>process for</w:t>
            </w:r>
            <w:r w:rsidR="00C809A6" w:rsidRPr="00DA00A3">
              <w:rPr>
                <w:rFonts w:cstheme="minorHAnsi"/>
              </w:rPr>
              <w:t xml:space="preserve"> all clinicians (e.g., RNs, LPNs, and physicians)</w:t>
            </w:r>
            <w:r w:rsidR="00662C29" w:rsidRPr="00DA00A3">
              <w:rPr>
                <w:rFonts w:cstheme="minorHAnsi"/>
              </w:rPr>
              <w:t xml:space="preserve"> who are reentering the workforce to target specific specialties</w:t>
            </w:r>
            <w:r w:rsidR="00662C29" w:rsidRPr="006829AD">
              <w:rPr>
                <w:rFonts w:cstheme="minorHAnsi"/>
              </w:rPr>
              <w:t xml:space="preserve"> and settings.</w:t>
            </w:r>
          </w:p>
        </w:tc>
      </w:tr>
      <w:tr w:rsidR="00662C29" w:rsidRPr="006829AD" w14:paraId="24A8F12F" w14:textId="77777777" w:rsidTr="00662C29">
        <w:tc>
          <w:tcPr>
            <w:tcW w:w="2520" w:type="dxa"/>
          </w:tcPr>
          <w:p w14:paraId="2154308E" w14:textId="40308577" w:rsidR="00662C29" w:rsidRPr="006829AD" w:rsidRDefault="00662C29" w:rsidP="00421AD5">
            <w:pPr>
              <w:rPr>
                <w:rFonts w:cstheme="minorHAnsi"/>
                <w:b/>
                <w:bCs/>
              </w:rPr>
            </w:pPr>
            <w:r w:rsidRPr="006829AD">
              <w:rPr>
                <w:rFonts w:cstheme="minorHAnsi"/>
                <w:b/>
                <w:bCs/>
              </w:rPr>
              <w:t xml:space="preserve">Policy Intervention </w:t>
            </w:r>
            <w:r w:rsidR="00910492" w:rsidRPr="006829AD">
              <w:rPr>
                <w:rFonts w:cstheme="minorHAnsi"/>
                <w:b/>
                <w:bCs/>
              </w:rPr>
              <w:t>8</w:t>
            </w:r>
          </w:p>
        </w:tc>
        <w:tc>
          <w:tcPr>
            <w:tcW w:w="8902" w:type="dxa"/>
          </w:tcPr>
          <w:p w14:paraId="35D76E22" w14:textId="6A709BBF" w:rsidR="00662C29" w:rsidRPr="006829AD" w:rsidRDefault="00662C29" w:rsidP="00421AD5">
            <w:pPr>
              <w:rPr>
                <w:rFonts w:cstheme="minorHAnsi"/>
              </w:rPr>
            </w:pPr>
            <w:r w:rsidRPr="006829AD">
              <w:rPr>
                <w:rFonts w:cstheme="minorHAnsi"/>
                <w:b/>
                <w:bCs/>
              </w:rPr>
              <w:t>Measure Outcomes</w:t>
            </w:r>
            <w:r w:rsidRPr="006829AD">
              <w:rPr>
                <w:rFonts w:cstheme="minorHAnsi"/>
              </w:rPr>
              <w:t xml:space="preserve">—In addition to measuring refresher program completion rates and reengagement in the workforce, ensure the retention rates of clinicians who reenter the workforce are measured at multiple timepoints (i.e., yearly). </w:t>
            </w:r>
          </w:p>
        </w:tc>
      </w:tr>
    </w:tbl>
    <w:p w14:paraId="55AA985E" w14:textId="77777777" w:rsidR="0041751D" w:rsidRPr="006829AD" w:rsidRDefault="0041751D" w:rsidP="0041751D">
      <w:pPr>
        <w:rPr>
          <w:rFonts w:cstheme="minorHAnsi"/>
        </w:rPr>
      </w:pPr>
    </w:p>
    <w:p w14:paraId="2F4DFC80" w14:textId="77777777" w:rsidR="00264FC6" w:rsidRPr="006829AD" w:rsidRDefault="00264FC6" w:rsidP="00475CC2">
      <w:pPr>
        <w:spacing w:after="120"/>
        <w:ind w:left="187"/>
        <w:rPr>
          <w:rFonts w:cstheme="minorHAnsi"/>
          <w:i/>
          <w:color w:val="3E95CA"/>
          <w:spacing w:val="2"/>
        </w:rPr>
      </w:pPr>
    </w:p>
    <w:p w14:paraId="6362D0BD" w14:textId="77777777" w:rsidR="00264FC6" w:rsidRPr="006829AD" w:rsidRDefault="00264FC6" w:rsidP="00475CC2">
      <w:pPr>
        <w:spacing w:after="120"/>
        <w:ind w:left="187"/>
        <w:rPr>
          <w:rFonts w:cstheme="minorHAnsi"/>
          <w:i/>
          <w:color w:val="3E95CA"/>
          <w:spacing w:val="2"/>
        </w:rPr>
      </w:pPr>
    </w:p>
    <w:p w14:paraId="43C1DAAE" w14:textId="77777777" w:rsidR="003D48CD" w:rsidRPr="006829AD" w:rsidRDefault="003D48CD" w:rsidP="00B61B97">
      <w:pPr>
        <w:ind w:left="-720" w:right="-720"/>
        <w:rPr>
          <w:rFonts w:cstheme="minorHAnsi"/>
        </w:rPr>
      </w:pPr>
    </w:p>
    <w:p w14:paraId="7C41DEC8" w14:textId="77777777" w:rsidR="0041751D" w:rsidRPr="006829AD" w:rsidRDefault="0041751D" w:rsidP="00B61B97">
      <w:pPr>
        <w:ind w:left="-720" w:right="-720"/>
        <w:rPr>
          <w:rFonts w:cstheme="minorHAnsi"/>
        </w:rPr>
      </w:pPr>
    </w:p>
    <w:p w14:paraId="2AAD8CE6" w14:textId="77777777" w:rsidR="0041751D" w:rsidRPr="006829AD" w:rsidRDefault="0041751D" w:rsidP="00B61B97">
      <w:pPr>
        <w:ind w:left="-720" w:right="-720"/>
        <w:rPr>
          <w:rFonts w:cstheme="minorHAnsi"/>
        </w:rPr>
      </w:pPr>
    </w:p>
    <w:p w14:paraId="0B546922" w14:textId="77777777" w:rsidR="0041751D" w:rsidRPr="006829AD" w:rsidRDefault="0041751D" w:rsidP="00B61B97">
      <w:pPr>
        <w:ind w:left="-720" w:right="-720"/>
        <w:rPr>
          <w:rFonts w:cstheme="minorHAnsi"/>
        </w:rPr>
      </w:pPr>
    </w:p>
    <w:p w14:paraId="254E2722" w14:textId="77777777" w:rsidR="0041751D" w:rsidRPr="006829AD" w:rsidRDefault="0041751D" w:rsidP="00B61B97">
      <w:pPr>
        <w:ind w:left="-720" w:right="-720"/>
        <w:rPr>
          <w:rFonts w:cstheme="minorHAnsi"/>
        </w:rPr>
      </w:pPr>
    </w:p>
    <w:p w14:paraId="2F650138" w14:textId="77777777" w:rsidR="0041751D" w:rsidRPr="006829AD" w:rsidRDefault="0041751D" w:rsidP="00B61B97">
      <w:pPr>
        <w:ind w:left="-720" w:right="-720"/>
        <w:rPr>
          <w:rFonts w:cstheme="minorHAnsi"/>
        </w:rPr>
      </w:pPr>
    </w:p>
    <w:p w14:paraId="14C3D1F7" w14:textId="77777777" w:rsidR="0041751D" w:rsidRDefault="0041751D" w:rsidP="00B61B97">
      <w:pPr>
        <w:ind w:left="-720" w:right="-720"/>
        <w:rPr>
          <w:rFonts w:cstheme="minorHAnsi"/>
        </w:rPr>
      </w:pPr>
    </w:p>
    <w:p w14:paraId="1BF9EA85" w14:textId="77777777" w:rsidR="00AE7624" w:rsidRDefault="00AE7624" w:rsidP="00B61B97">
      <w:pPr>
        <w:ind w:left="-720" w:right="-720"/>
        <w:rPr>
          <w:rFonts w:cstheme="minorHAnsi"/>
        </w:rPr>
      </w:pPr>
    </w:p>
    <w:p w14:paraId="5C1A691A" w14:textId="77777777" w:rsidR="00AE7624" w:rsidRDefault="00AE7624" w:rsidP="00B61B97">
      <w:pPr>
        <w:ind w:left="-720" w:right="-720"/>
        <w:rPr>
          <w:rFonts w:cstheme="minorHAnsi"/>
        </w:rPr>
      </w:pPr>
    </w:p>
    <w:p w14:paraId="13C5B653" w14:textId="77777777" w:rsidR="00AE7624" w:rsidRPr="006829AD" w:rsidRDefault="00AE7624" w:rsidP="00B61B97">
      <w:pPr>
        <w:ind w:left="-720" w:right="-720"/>
        <w:rPr>
          <w:rFonts w:cstheme="minorHAnsi"/>
        </w:rPr>
      </w:pPr>
    </w:p>
    <w:p w14:paraId="1711FBB5" w14:textId="7F7AB2C7" w:rsidR="008B0EEA" w:rsidRPr="006829AD" w:rsidRDefault="003D48CD" w:rsidP="0041751D">
      <w:pPr>
        <w:spacing w:after="40"/>
        <w:ind w:right="-720" w:hanging="720"/>
        <w:rPr>
          <w:rFonts w:cstheme="minorHAnsi"/>
          <w:b/>
          <w:bCs/>
        </w:rPr>
      </w:pPr>
      <w:r w:rsidRPr="006829AD">
        <w:rPr>
          <w:rFonts w:cstheme="minorHAnsi"/>
          <w:b/>
          <w:bCs/>
        </w:rPr>
        <w:lastRenderedPageBreak/>
        <w:t xml:space="preserve">Funding </w:t>
      </w:r>
    </w:p>
    <w:p w14:paraId="0F567C62" w14:textId="13C3A390" w:rsidR="006B090B" w:rsidRPr="006829AD" w:rsidRDefault="003D48CD" w:rsidP="006B090B">
      <w:pPr>
        <w:spacing w:after="120"/>
        <w:ind w:left="-720" w:right="-720"/>
        <w:rPr>
          <w:rFonts w:cstheme="minorHAnsi"/>
          <w:sz w:val="20"/>
          <w:szCs w:val="20"/>
        </w:rPr>
      </w:pPr>
      <w:r w:rsidRPr="006829AD">
        <w:rPr>
          <w:rFonts w:cstheme="minorHAnsi"/>
          <w:sz w:val="20"/>
          <w:szCs w:val="20"/>
        </w:rPr>
        <w:t xml:space="preserve">The HPDS is maintained by the Program on Health Workforce Research and Policy at the Cecil G. Sheps Center for Health Services Research at the University of North Carolina at Chapel Hill, in collaboration with the North Carolina Area Health Education Centers Program (AHEC), and the state’s independent health professional licensing boards. Ongoing financial support is provided by the NC AHEC Program Office. Although the NC HPDS maintains the data system, the data </w:t>
      </w:r>
      <w:proofErr w:type="gramStart"/>
      <w:r w:rsidRPr="006829AD">
        <w:rPr>
          <w:rFonts w:cstheme="minorHAnsi"/>
          <w:sz w:val="20"/>
          <w:szCs w:val="20"/>
        </w:rPr>
        <w:t>remain</w:t>
      </w:r>
      <w:proofErr w:type="gramEnd"/>
      <w:r w:rsidRPr="006829AD">
        <w:rPr>
          <w:rFonts w:cstheme="minorHAnsi"/>
          <w:sz w:val="20"/>
          <w:szCs w:val="20"/>
        </w:rPr>
        <w:t xml:space="preserve"> </w:t>
      </w:r>
      <w:r w:rsidRPr="006829AD">
        <w:rPr>
          <w:rFonts w:cstheme="minorHAnsi"/>
          <w:b/>
          <w:bCs/>
          <w:sz w:val="20"/>
          <w:szCs w:val="20"/>
        </w:rPr>
        <w:t>the</w:t>
      </w:r>
      <w:r w:rsidRPr="006829AD">
        <w:rPr>
          <w:rFonts w:cstheme="minorHAnsi"/>
          <w:sz w:val="20"/>
          <w:szCs w:val="20"/>
        </w:rPr>
        <w:t xml:space="preserve"> property of their respective licensing board. This information or content and conclusions are those of the authors and should not be construed as the official position or policy of, nor should any endorsements be inferred by NC AHEC. To learn more about NC AHEC please</w:t>
      </w:r>
      <w:r w:rsidR="00841B1F" w:rsidRPr="006829AD">
        <w:rPr>
          <w:rFonts w:cstheme="minorHAnsi"/>
          <w:sz w:val="20"/>
          <w:szCs w:val="20"/>
        </w:rPr>
        <w:t xml:space="preserve"> </w:t>
      </w:r>
      <w:r w:rsidRPr="006829AD">
        <w:rPr>
          <w:rFonts w:cstheme="minorHAnsi"/>
          <w:sz w:val="20"/>
          <w:szCs w:val="20"/>
        </w:rPr>
        <w:t>visit</w:t>
      </w:r>
      <w:r w:rsidR="00841B1F" w:rsidRPr="006829AD">
        <w:rPr>
          <w:rFonts w:cstheme="minorHAnsi"/>
          <w:sz w:val="20"/>
          <w:szCs w:val="20"/>
        </w:rPr>
        <w:t xml:space="preserve"> </w:t>
      </w:r>
      <w:hyperlink r:id="rId20" w:history="1">
        <w:r w:rsidR="00841B1F" w:rsidRPr="006829AD">
          <w:rPr>
            <w:rStyle w:val="Hyperlink"/>
            <w:rFonts w:cstheme="minorHAnsi"/>
            <w:sz w:val="20"/>
            <w:szCs w:val="20"/>
          </w:rPr>
          <w:t>https://www.ncahec.net</w:t>
        </w:r>
      </w:hyperlink>
      <w:r w:rsidR="00841B1F" w:rsidRPr="006829AD">
        <w:rPr>
          <w:rFonts w:cstheme="minorHAnsi"/>
          <w:sz w:val="20"/>
          <w:szCs w:val="20"/>
        </w:rPr>
        <w:t>.</w:t>
      </w:r>
    </w:p>
    <w:p w14:paraId="6D02C59E" w14:textId="65CA0F8E" w:rsidR="006B090B" w:rsidRPr="006829AD" w:rsidRDefault="006B090B" w:rsidP="00BA5F24">
      <w:pPr>
        <w:spacing w:after="120"/>
        <w:ind w:left="-720" w:right="-720"/>
        <w:jc w:val="center"/>
        <w:rPr>
          <w:rFonts w:cstheme="minorHAnsi"/>
          <w:b/>
          <w:bCs/>
          <w:sz w:val="20"/>
          <w:szCs w:val="20"/>
        </w:rPr>
      </w:pPr>
      <w:r w:rsidRPr="006829AD">
        <w:rPr>
          <w:rFonts w:cstheme="minorHAnsi"/>
          <w:b/>
          <w:bCs/>
          <w:sz w:val="20"/>
          <w:szCs w:val="20"/>
        </w:rPr>
        <w:t>References</w:t>
      </w:r>
    </w:p>
    <w:p w14:paraId="28DDA2C6" w14:textId="77777777" w:rsidR="00BA5F24" w:rsidRPr="006829AD" w:rsidRDefault="00BA5F24" w:rsidP="00BA5F24">
      <w:pPr>
        <w:pStyle w:val="Bibliography"/>
        <w:rPr>
          <w:rFonts w:cstheme="minorHAnsi"/>
          <w:sz w:val="20"/>
        </w:rPr>
      </w:pPr>
      <w:r w:rsidRPr="006829AD">
        <w:rPr>
          <w:rFonts w:cstheme="minorHAnsi"/>
          <w:b/>
          <w:bCs/>
          <w:sz w:val="20"/>
          <w:szCs w:val="20"/>
        </w:rPr>
        <w:fldChar w:fldCharType="begin"/>
      </w:r>
      <w:r w:rsidRPr="006829AD">
        <w:rPr>
          <w:rFonts w:cstheme="minorHAnsi"/>
          <w:b/>
          <w:bCs/>
          <w:sz w:val="20"/>
          <w:szCs w:val="20"/>
        </w:rPr>
        <w:instrText xml:space="preserve"> ADDIN ZOTERO_BIBL {"uncited":[],"omitted":[],"custom":[]} CSL_BIBLIOGRAPHY </w:instrText>
      </w:r>
      <w:r w:rsidRPr="006829AD">
        <w:rPr>
          <w:rFonts w:cstheme="minorHAnsi"/>
          <w:b/>
          <w:bCs/>
          <w:sz w:val="20"/>
          <w:szCs w:val="20"/>
        </w:rPr>
        <w:fldChar w:fldCharType="separate"/>
      </w:r>
      <w:r w:rsidRPr="006829AD">
        <w:rPr>
          <w:rFonts w:cstheme="minorHAnsi"/>
          <w:sz w:val="20"/>
        </w:rPr>
        <w:t>1.</w:t>
      </w:r>
      <w:r w:rsidRPr="006829AD">
        <w:rPr>
          <w:rFonts w:cstheme="minorHAnsi"/>
          <w:sz w:val="20"/>
        </w:rPr>
        <w:tab/>
        <w:t>Arredondo K, Hughes AM, Lester HF, Pham TND, Petersen LA, Woodard L, et al. Churning the tides of care: when nurse turnover makes waves in patient access to primary care. BMC Nurs [Internet]. 2024 Oct 10 [cited 2025 Jul 18];23(1). Available from: https://bmcnurs.biomedcentral.com/articles/10.1186/s12912-024-02389-8</w:t>
      </w:r>
    </w:p>
    <w:p w14:paraId="59BA5BB9" w14:textId="77777777" w:rsidR="00BA5F24" w:rsidRPr="006829AD" w:rsidRDefault="00BA5F24" w:rsidP="00BA5F24">
      <w:pPr>
        <w:pStyle w:val="Bibliography"/>
        <w:rPr>
          <w:rFonts w:cstheme="minorHAnsi"/>
          <w:sz w:val="20"/>
        </w:rPr>
      </w:pPr>
      <w:r w:rsidRPr="006829AD">
        <w:rPr>
          <w:rFonts w:cstheme="minorHAnsi"/>
          <w:sz w:val="20"/>
        </w:rPr>
        <w:t>2.</w:t>
      </w:r>
      <w:r w:rsidRPr="006829AD">
        <w:rPr>
          <w:rFonts w:cstheme="minorHAnsi"/>
          <w:sz w:val="20"/>
        </w:rPr>
        <w:tab/>
        <w:t>Adashi EY, O’Mahony DP, Gruppuso PA. The National Physician Shortage: Disconcerting HRSA and AAMC Reports. J Gen Intern Med [Internet]. 2025 May 6 [cited 2025 Jul 18]; Available from: https://link.springer.com/10.1007/s11606-025-09575-7</w:t>
      </w:r>
    </w:p>
    <w:p w14:paraId="5D5DA138" w14:textId="77777777" w:rsidR="00BA5F24" w:rsidRPr="006829AD" w:rsidRDefault="00BA5F24" w:rsidP="00BA5F24">
      <w:pPr>
        <w:pStyle w:val="Bibliography"/>
        <w:rPr>
          <w:rFonts w:cstheme="minorHAnsi"/>
          <w:sz w:val="20"/>
        </w:rPr>
      </w:pPr>
      <w:r w:rsidRPr="006829AD">
        <w:rPr>
          <w:rFonts w:cstheme="minorHAnsi"/>
          <w:sz w:val="20"/>
        </w:rPr>
        <w:t>3.</w:t>
      </w:r>
      <w:r w:rsidRPr="006829AD">
        <w:rPr>
          <w:rFonts w:cstheme="minorHAnsi"/>
          <w:sz w:val="20"/>
        </w:rPr>
        <w:tab/>
        <w:t xml:space="preserve">Rayburn WF, Quintana A, Cosgrove E, La Farge G. Facilitating Physician relicensure and reentry into clinical practice: Collaboration between a state medical board and a medical school. J Med Regul. 2016;102(3):18–23. </w:t>
      </w:r>
    </w:p>
    <w:p w14:paraId="6BFED974" w14:textId="77777777" w:rsidR="00BA5F24" w:rsidRPr="006829AD" w:rsidRDefault="00BA5F24" w:rsidP="00BA5F24">
      <w:pPr>
        <w:pStyle w:val="Bibliography"/>
        <w:rPr>
          <w:rFonts w:cstheme="minorHAnsi"/>
          <w:sz w:val="20"/>
        </w:rPr>
      </w:pPr>
      <w:r w:rsidRPr="006829AD">
        <w:rPr>
          <w:rFonts w:cstheme="minorHAnsi"/>
          <w:sz w:val="20"/>
        </w:rPr>
        <w:t>4.</w:t>
      </w:r>
      <w:r w:rsidRPr="006829AD">
        <w:rPr>
          <w:rFonts w:cstheme="minorHAnsi"/>
          <w:sz w:val="20"/>
        </w:rPr>
        <w:tab/>
        <w:t xml:space="preserve">Alexander KE. Relaunching Nurses to the Forefront of the COVID-19 Pandemic: Heeding the Call Through an RN Refresher Program. J Contin Educ Nurs. 2021;52(2):67–71. </w:t>
      </w:r>
    </w:p>
    <w:p w14:paraId="2AE91780" w14:textId="77777777" w:rsidR="00BA5F24" w:rsidRPr="006829AD" w:rsidRDefault="00BA5F24" w:rsidP="00BA5F24">
      <w:pPr>
        <w:pStyle w:val="Bibliography"/>
        <w:rPr>
          <w:rFonts w:cstheme="minorHAnsi"/>
          <w:sz w:val="20"/>
        </w:rPr>
      </w:pPr>
      <w:r w:rsidRPr="006829AD">
        <w:rPr>
          <w:rFonts w:cstheme="minorHAnsi"/>
          <w:sz w:val="20"/>
        </w:rPr>
        <w:t>5.</w:t>
      </w:r>
      <w:r w:rsidRPr="006829AD">
        <w:rPr>
          <w:rFonts w:cstheme="minorHAnsi"/>
          <w:sz w:val="20"/>
        </w:rPr>
        <w:tab/>
        <w:t xml:space="preserve">Varjavand N, Johnson C, Greco MJ, Duke P. Physician Reentry: Results of a Post-Program Survey. J Med Regul. 2019;105(3):14–9. </w:t>
      </w:r>
    </w:p>
    <w:p w14:paraId="4B3753C1" w14:textId="77777777" w:rsidR="00BA5F24" w:rsidRPr="006829AD" w:rsidRDefault="00BA5F24" w:rsidP="00BA5F24">
      <w:pPr>
        <w:pStyle w:val="Bibliography"/>
        <w:rPr>
          <w:rFonts w:cstheme="minorHAnsi"/>
          <w:sz w:val="20"/>
        </w:rPr>
      </w:pPr>
      <w:r w:rsidRPr="006829AD">
        <w:rPr>
          <w:rFonts w:cstheme="minorHAnsi"/>
          <w:sz w:val="20"/>
        </w:rPr>
        <w:t>6.</w:t>
      </w:r>
      <w:r w:rsidRPr="006829AD">
        <w:rPr>
          <w:rFonts w:cstheme="minorHAnsi"/>
          <w:sz w:val="20"/>
        </w:rPr>
        <w:tab/>
        <w:t xml:space="preserve">Muir KJ, Porat-Dahlerbruch J, Nikpour J, Leep-Lazar K, Lasater KB. Top Factors in Nurses Ending Health Care Employment Between 2018 and 2021. JAMA Netw Open. 2024 Apr 9;7(4):e244121. </w:t>
      </w:r>
    </w:p>
    <w:p w14:paraId="2494ED2E" w14:textId="77777777" w:rsidR="00BA5F24" w:rsidRPr="006829AD" w:rsidRDefault="00BA5F24" w:rsidP="00BA5F24">
      <w:pPr>
        <w:pStyle w:val="Bibliography"/>
        <w:rPr>
          <w:rFonts w:cstheme="minorHAnsi"/>
          <w:sz w:val="20"/>
        </w:rPr>
      </w:pPr>
      <w:r w:rsidRPr="006829AD">
        <w:rPr>
          <w:rFonts w:cstheme="minorHAnsi"/>
          <w:sz w:val="20"/>
        </w:rPr>
        <w:t>7.</w:t>
      </w:r>
      <w:r w:rsidRPr="006829AD">
        <w:rPr>
          <w:rFonts w:cstheme="minorHAnsi"/>
          <w:sz w:val="20"/>
        </w:rPr>
        <w:tab/>
        <w:t xml:space="preserve">Mohr DC, Elnahal S, Marks ML, Derickson R, Osatuke K. Burnout Trends Among US Health Care Workers. JAMA Netw Open. 2025 Apr 21;8(4):e255954. </w:t>
      </w:r>
    </w:p>
    <w:p w14:paraId="005BBDEE" w14:textId="77777777" w:rsidR="00BA5F24" w:rsidRPr="006829AD" w:rsidRDefault="00BA5F24" w:rsidP="00BA5F24">
      <w:pPr>
        <w:pStyle w:val="Bibliography"/>
        <w:rPr>
          <w:rFonts w:cstheme="minorHAnsi"/>
          <w:sz w:val="20"/>
        </w:rPr>
      </w:pPr>
      <w:r w:rsidRPr="006829AD">
        <w:rPr>
          <w:rFonts w:cstheme="minorHAnsi"/>
          <w:sz w:val="20"/>
        </w:rPr>
        <w:t>8.</w:t>
      </w:r>
      <w:r w:rsidRPr="006829AD">
        <w:rPr>
          <w:rFonts w:cstheme="minorHAnsi"/>
          <w:sz w:val="20"/>
        </w:rPr>
        <w:tab/>
        <w:t>NC Center on the Workforce for Health [Internet]. [cited 2025 Jul 18]. Health Talent Alliance. Available from: https://workforceforhealth.org/hta</w:t>
      </w:r>
    </w:p>
    <w:p w14:paraId="5A91FA1F" w14:textId="77777777" w:rsidR="00BA5F24" w:rsidRPr="006829AD" w:rsidRDefault="00BA5F24" w:rsidP="00BA5F24">
      <w:pPr>
        <w:pStyle w:val="Bibliography"/>
        <w:rPr>
          <w:rFonts w:cstheme="minorHAnsi"/>
          <w:sz w:val="20"/>
        </w:rPr>
      </w:pPr>
      <w:r w:rsidRPr="006829AD">
        <w:rPr>
          <w:rFonts w:cstheme="minorHAnsi"/>
          <w:sz w:val="20"/>
        </w:rPr>
        <w:t>9.</w:t>
      </w:r>
      <w:r w:rsidRPr="006829AD">
        <w:rPr>
          <w:rFonts w:cstheme="minorHAnsi"/>
          <w:sz w:val="20"/>
        </w:rPr>
        <w:tab/>
        <w:t>NC Health Workforce - How has RN Retention in North Carolina Changed over Time? [Internet]. [cited 2025 Jul 18]. Available from: https://nchealthworkforce.unc.edu/blog/rn-retention/</w:t>
      </w:r>
    </w:p>
    <w:p w14:paraId="2D356CFA" w14:textId="77777777" w:rsidR="00BA5F24" w:rsidRPr="006829AD" w:rsidRDefault="00BA5F24" w:rsidP="00BA5F24">
      <w:pPr>
        <w:pStyle w:val="Bibliography"/>
        <w:rPr>
          <w:rFonts w:cstheme="minorHAnsi"/>
          <w:sz w:val="20"/>
        </w:rPr>
      </w:pPr>
      <w:r w:rsidRPr="006829AD">
        <w:rPr>
          <w:rFonts w:cstheme="minorHAnsi"/>
          <w:sz w:val="20"/>
        </w:rPr>
        <w:t>10.</w:t>
      </w:r>
      <w:r w:rsidRPr="006829AD">
        <w:rPr>
          <w:rFonts w:cstheme="minorHAnsi"/>
          <w:sz w:val="20"/>
        </w:rPr>
        <w:tab/>
        <w:t xml:space="preserve">Cowman T, Fleming JM, Greene L. Back to the future: midwives’ experiences of undertaking a return to midwifery practice programme. Br J Midwifery. 2020;28(4):234–41. </w:t>
      </w:r>
    </w:p>
    <w:p w14:paraId="75A28264" w14:textId="77777777" w:rsidR="00BA5F24" w:rsidRPr="006829AD" w:rsidRDefault="00BA5F24" w:rsidP="00BA5F24">
      <w:pPr>
        <w:pStyle w:val="Bibliography"/>
        <w:rPr>
          <w:rFonts w:cstheme="minorHAnsi"/>
          <w:sz w:val="20"/>
        </w:rPr>
      </w:pPr>
      <w:r w:rsidRPr="006829AD">
        <w:rPr>
          <w:rFonts w:cstheme="minorHAnsi"/>
          <w:sz w:val="20"/>
        </w:rPr>
        <w:t>11.</w:t>
      </w:r>
      <w:r w:rsidRPr="006829AD">
        <w:rPr>
          <w:rFonts w:cstheme="minorHAnsi"/>
          <w:sz w:val="20"/>
        </w:rPr>
        <w:tab/>
        <w:t xml:space="preserve">Borgfeld JK. A registered nurse refresher course: serving the community. J Contin Educ Nurs. 2014;45(2):77–82. </w:t>
      </w:r>
    </w:p>
    <w:p w14:paraId="767132C8" w14:textId="77777777" w:rsidR="00BA5F24" w:rsidRPr="006829AD" w:rsidRDefault="00BA5F24" w:rsidP="00BA5F24">
      <w:pPr>
        <w:pStyle w:val="Bibliography"/>
        <w:rPr>
          <w:rFonts w:cstheme="minorHAnsi"/>
          <w:sz w:val="20"/>
        </w:rPr>
      </w:pPr>
      <w:r w:rsidRPr="006829AD">
        <w:rPr>
          <w:rFonts w:cstheme="minorHAnsi"/>
          <w:sz w:val="20"/>
        </w:rPr>
        <w:t>12.</w:t>
      </w:r>
      <w:r w:rsidRPr="006829AD">
        <w:rPr>
          <w:rFonts w:cstheme="minorHAnsi"/>
          <w:sz w:val="20"/>
        </w:rPr>
        <w:tab/>
        <w:t xml:space="preserve">Garside J, Stephenson J, Hayles J, Barlow N, Ormrod G. Explaining nursing attrition through the experiences of return-to-practice students: a mixed-methods study. Br J Nurs. 2021;30(8):490–6. </w:t>
      </w:r>
    </w:p>
    <w:p w14:paraId="6FB6179E" w14:textId="77777777" w:rsidR="00BA5F24" w:rsidRPr="006829AD" w:rsidRDefault="00BA5F24" w:rsidP="00BA5F24">
      <w:pPr>
        <w:pStyle w:val="Bibliography"/>
        <w:rPr>
          <w:rFonts w:cstheme="minorHAnsi"/>
          <w:sz w:val="20"/>
        </w:rPr>
      </w:pPr>
      <w:r w:rsidRPr="006829AD">
        <w:rPr>
          <w:rFonts w:cstheme="minorHAnsi"/>
          <w:sz w:val="20"/>
        </w:rPr>
        <w:t>13.</w:t>
      </w:r>
      <w:r w:rsidRPr="006829AD">
        <w:rPr>
          <w:rFonts w:cstheme="minorHAnsi"/>
          <w:sz w:val="20"/>
        </w:rPr>
        <w:tab/>
        <w:t xml:space="preserve">Allen KJ, Chiavaroli N, Reid KJ. Successful return to work in anaesthesia after maternity leave: a qualitative study. Anaesthesia. 2024;79(7):706–14. </w:t>
      </w:r>
    </w:p>
    <w:p w14:paraId="37B4F712" w14:textId="77777777" w:rsidR="00BA5F24" w:rsidRPr="006829AD" w:rsidRDefault="00BA5F24" w:rsidP="00BA5F24">
      <w:pPr>
        <w:pStyle w:val="Bibliography"/>
        <w:rPr>
          <w:rFonts w:cstheme="minorHAnsi"/>
          <w:sz w:val="20"/>
        </w:rPr>
      </w:pPr>
      <w:r w:rsidRPr="006829AD">
        <w:rPr>
          <w:rFonts w:cstheme="minorHAnsi"/>
          <w:sz w:val="20"/>
        </w:rPr>
        <w:t>14.</w:t>
      </w:r>
      <w:r w:rsidRPr="006829AD">
        <w:rPr>
          <w:rFonts w:cstheme="minorHAnsi"/>
          <w:sz w:val="20"/>
        </w:rPr>
        <w:tab/>
        <w:t xml:space="preserve">Goldberg A, Samuelson S, Levine A, DeMaria S. High-stakes Simulation-based Assessment for Retraining and Returning Physicians to Practice. Int Anesthesiol Clin. 2015;53(4):70–80. </w:t>
      </w:r>
    </w:p>
    <w:p w14:paraId="34772BF5" w14:textId="77777777" w:rsidR="00BA5F24" w:rsidRPr="006829AD" w:rsidRDefault="00BA5F24" w:rsidP="00BA5F24">
      <w:pPr>
        <w:pStyle w:val="Bibliography"/>
        <w:rPr>
          <w:rFonts w:cstheme="minorHAnsi"/>
          <w:sz w:val="20"/>
        </w:rPr>
      </w:pPr>
      <w:r w:rsidRPr="006829AD">
        <w:rPr>
          <w:rFonts w:cstheme="minorHAnsi"/>
          <w:sz w:val="20"/>
        </w:rPr>
        <w:t>15.</w:t>
      </w:r>
      <w:r w:rsidRPr="006829AD">
        <w:rPr>
          <w:rFonts w:cstheme="minorHAnsi"/>
          <w:sz w:val="20"/>
        </w:rPr>
        <w:tab/>
        <w:t xml:space="preserve">Green MS, Iqbal U, Hoffman CR, Green P, Varjavand N. Success and Challenge When Returning to Clinical Practice: A Case Series in Anesthesiologist Re-Entry. Anesthesiol Res Pract. 2019;2019:3531968. </w:t>
      </w:r>
    </w:p>
    <w:p w14:paraId="5ADE153E" w14:textId="77777777" w:rsidR="00BA5F24" w:rsidRPr="006829AD" w:rsidRDefault="00BA5F24" w:rsidP="00BA5F24">
      <w:pPr>
        <w:pStyle w:val="Bibliography"/>
        <w:rPr>
          <w:rFonts w:cstheme="minorHAnsi"/>
          <w:sz w:val="20"/>
        </w:rPr>
      </w:pPr>
      <w:r w:rsidRPr="006829AD">
        <w:rPr>
          <w:rFonts w:cstheme="minorHAnsi"/>
          <w:sz w:val="20"/>
        </w:rPr>
        <w:lastRenderedPageBreak/>
        <w:t>16.</w:t>
      </w:r>
      <w:r w:rsidRPr="006829AD">
        <w:rPr>
          <w:rFonts w:cstheme="minorHAnsi"/>
          <w:sz w:val="20"/>
        </w:rPr>
        <w:tab/>
        <w:t xml:space="preserve">Varjavand N, Pereira N, Delvadia D. Returning inactive obstetrics and gynecology physicians to clinical practice: the Drexel experience. J Contin Educ Health Prof. 2015;35(1):65–70. </w:t>
      </w:r>
    </w:p>
    <w:p w14:paraId="14E1D10E" w14:textId="77777777" w:rsidR="00BA5F24" w:rsidRPr="006829AD" w:rsidRDefault="00BA5F24" w:rsidP="00BA5F24">
      <w:pPr>
        <w:pStyle w:val="Bibliography"/>
        <w:rPr>
          <w:rFonts w:cstheme="minorHAnsi"/>
          <w:sz w:val="20"/>
        </w:rPr>
      </w:pPr>
      <w:r w:rsidRPr="006829AD">
        <w:rPr>
          <w:rFonts w:cstheme="minorHAnsi"/>
          <w:sz w:val="20"/>
        </w:rPr>
        <w:t>17.</w:t>
      </w:r>
      <w:r w:rsidRPr="006829AD">
        <w:rPr>
          <w:rFonts w:cstheme="minorHAnsi"/>
          <w:sz w:val="20"/>
        </w:rPr>
        <w:tab/>
        <w:t xml:space="preserve">MacCuish AH, McNulty M, Bryant C, Deaner A, Birns J. Simulation training for clinicians returning to practice. Br J Hosp Med Lond Engl 2005. 2021;82(1):1–13. </w:t>
      </w:r>
    </w:p>
    <w:p w14:paraId="361DBE48" w14:textId="77777777" w:rsidR="00BA5F24" w:rsidRPr="006829AD" w:rsidRDefault="00BA5F24" w:rsidP="00BA5F24">
      <w:pPr>
        <w:pStyle w:val="Bibliography"/>
        <w:rPr>
          <w:rFonts w:cstheme="minorHAnsi"/>
          <w:sz w:val="20"/>
        </w:rPr>
      </w:pPr>
      <w:r w:rsidRPr="006829AD">
        <w:rPr>
          <w:rFonts w:cstheme="minorHAnsi"/>
          <w:sz w:val="20"/>
        </w:rPr>
        <w:t>18.</w:t>
      </w:r>
      <w:r w:rsidRPr="006829AD">
        <w:rPr>
          <w:rFonts w:cstheme="minorHAnsi"/>
          <w:sz w:val="20"/>
        </w:rPr>
        <w:tab/>
        <w:t xml:space="preserve">McMurtrie LJ, Cameron M, Oluanaigh P, Osborne YT. Keeping our nursing and midwifery workforce: factors that support non-practising clinicians to return to practice. Nurse Educ Today. 2014;34(5):761–5. </w:t>
      </w:r>
    </w:p>
    <w:p w14:paraId="2E19B2D7" w14:textId="77777777" w:rsidR="00BA5F24" w:rsidRPr="006829AD" w:rsidRDefault="00BA5F24" w:rsidP="00BA5F24">
      <w:pPr>
        <w:pStyle w:val="Bibliography"/>
        <w:rPr>
          <w:rFonts w:cstheme="minorHAnsi"/>
          <w:sz w:val="20"/>
        </w:rPr>
      </w:pPr>
      <w:r w:rsidRPr="006829AD">
        <w:rPr>
          <w:rFonts w:cstheme="minorHAnsi"/>
          <w:sz w:val="20"/>
        </w:rPr>
        <w:t>19.</w:t>
      </w:r>
      <w:r w:rsidRPr="006829AD">
        <w:rPr>
          <w:rFonts w:cstheme="minorHAnsi"/>
          <w:sz w:val="20"/>
        </w:rPr>
        <w:tab/>
        <w:t xml:space="preserve">Saunders A, Brooks J, El Alami W, Jabur Z, Laws-Chapman C, Schilderman M, et al. Empowering healthcare professionals to return to work through simulation training: addressing psychosocial needs. BMJ Simul Technol Enhanc Learn. 2020;6(6):371–3. </w:t>
      </w:r>
    </w:p>
    <w:p w14:paraId="2AEE9E0D" w14:textId="77777777" w:rsidR="00BA5F24" w:rsidRPr="006829AD" w:rsidRDefault="00BA5F24" w:rsidP="00BA5F24">
      <w:pPr>
        <w:pStyle w:val="Bibliography"/>
        <w:rPr>
          <w:rFonts w:cstheme="minorHAnsi"/>
          <w:sz w:val="20"/>
        </w:rPr>
      </w:pPr>
      <w:r w:rsidRPr="006829AD">
        <w:rPr>
          <w:rFonts w:cstheme="minorHAnsi"/>
          <w:sz w:val="20"/>
        </w:rPr>
        <w:t>20.</w:t>
      </w:r>
      <w:r w:rsidRPr="006829AD">
        <w:rPr>
          <w:rFonts w:cstheme="minorHAnsi"/>
          <w:sz w:val="20"/>
        </w:rPr>
        <w:tab/>
        <w:t xml:space="preserve">Boerger JA, LaCross E, Custer H, Powers J. The Emeritus Nurse: Retired, Rehired, and Revolutionary. J Nurs Adm. 2019;49(11):538–42. </w:t>
      </w:r>
    </w:p>
    <w:p w14:paraId="1F321830" w14:textId="77777777" w:rsidR="00BA5F24" w:rsidRPr="006829AD" w:rsidRDefault="00BA5F24" w:rsidP="00BA5F24">
      <w:pPr>
        <w:pStyle w:val="Bibliography"/>
        <w:rPr>
          <w:rFonts w:cstheme="minorHAnsi"/>
          <w:sz w:val="20"/>
        </w:rPr>
      </w:pPr>
      <w:r w:rsidRPr="006829AD">
        <w:rPr>
          <w:rFonts w:cstheme="minorHAnsi"/>
          <w:sz w:val="20"/>
        </w:rPr>
        <w:t>21.</w:t>
      </w:r>
      <w:r w:rsidRPr="006829AD">
        <w:rPr>
          <w:rFonts w:cstheme="minorHAnsi"/>
          <w:sz w:val="20"/>
        </w:rPr>
        <w:tab/>
        <w:t xml:space="preserve">Gordon AJ, Sebok-Syer SS, Dohn AM, Smith-Coggins R, Ewen Wang N, Williams SR, et al. The Birth of a Return to work Policy for New Resident Parents in Emergency Medicine. Acad Emerg Med. 2019;26(3):317–26. </w:t>
      </w:r>
    </w:p>
    <w:p w14:paraId="7636799C" w14:textId="0D6A710B" w:rsidR="00BA5F24" w:rsidRPr="006829AD" w:rsidRDefault="00BA5F24" w:rsidP="00BA5F24">
      <w:pPr>
        <w:spacing w:after="120"/>
        <w:ind w:left="-720" w:right="-720"/>
        <w:rPr>
          <w:rFonts w:cstheme="minorHAnsi"/>
          <w:b/>
          <w:bCs/>
          <w:sz w:val="20"/>
          <w:szCs w:val="20"/>
        </w:rPr>
      </w:pPr>
      <w:r w:rsidRPr="006829AD">
        <w:rPr>
          <w:rFonts w:cstheme="minorHAnsi"/>
          <w:b/>
          <w:bCs/>
          <w:sz w:val="20"/>
          <w:szCs w:val="20"/>
        </w:rPr>
        <w:fldChar w:fldCharType="end"/>
      </w:r>
    </w:p>
    <w:sectPr w:rsidR="00BA5F24" w:rsidRPr="006829AD" w:rsidSect="00043AD3">
      <w:footerReference w:type="default" r:id="rId21"/>
      <w:footerReference w:type="first" r:id="rId22"/>
      <w:footnotePr>
        <w:numFmt w:val="lowerRoman"/>
      </w:footnotePr>
      <w:endnotePr>
        <w:numFmt w:val="decimal"/>
      </w:endnotePr>
      <w:pgSz w:w="12240" w:h="15840" w:code="1"/>
      <w:pgMar w:top="720" w:right="1440" w:bottom="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87190B" w14:textId="77777777" w:rsidR="00156879" w:rsidRDefault="00156879" w:rsidP="00124FBA">
      <w:r>
        <w:separator/>
      </w:r>
    </w:p>
  </w:endnote>
  <w:endnote w:type="continuationSeparator" w:id="0">
    <w:p w14:paraId="5B957094" w14:textId="77777777" w:rsidR="00156879" w:rsidRDefault="00156879" w:rsidP="00124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F5751" w14:textId="77777777" w:rsidR="00043AD3" w:rsidRDefault="00043AD3" w:rsidP="009B0EEA">
    <w:pPr>
      <w:pStyle w:val="Footer"/>
    </w:pPr>
    <w:r>
      <w:rPr>
        <w:b/>
        <w:bCs/>
        <w:noProof/>
        <w:spacing w:val="2"/>
      </w:rPr>
      <w:drawing>
        <wp:anchor distT="0" distB="0" distL="114300" distR="114300" simplePos="0" relativeHeight="251658241" behindDoc="0" locked="0" layoutInCell="1" allowOverlap="1" wp14:anchorId="2EF5975E" wp14:editId="1EBCBBEE">
          <wp:simplePos x="0" y="0"/>
          <wp:positionH relativeFrom="column">
            <wp:posOffset>4991281</wp:posOffset>
          </wp:positionH>
          <wp:positionV relativeFrom="paragraph">
            <wp:posOffset>208915</wp:posOffset>
          </wp:positionV>
          <wp:extent cx="1631950" cy="301625"/>
          <wp:effectExtent l="0" t="0" r="6350" b="3175"/>
          <wp:wrapSquare wrapText="bothSides"/>
          <wp:docPr id="313494706"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28185" name="Graphic 542828185"/>
                  <pic:cNvPicPr/>
                </pic:nvPicPr>
                <pic:blipFill>
                  <a:blip r:embed="rId1">
                    <a:extLst>
                      <a:ext uri="{96DAC541-7B7A-43D3-8B79-37D633B846F1}">
                        <asvg:svgBlip xmlns:asvg="http://schemas.microsoft.com/office/drawing/2016/SVG/main" r:embed="rId2"/>
                      </a:ext>
                    </a:extLst>
                  </a:blip>
                  <a:stretch>
                    <a:fillRect/>
                  </a:stretch>
                </pic:blipFill>
                <pic:spPr>
                  <a:xfrm>
                    <a:off x="0" y="0"/>
                    <a:ext cx="1631950" cy="3016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0" behindDoc="0" locked="0" layoutInCell="1" allowOverlap="1" wp14:anchorId="49825794" wp14:editId="2866927F">
              <wp:simplePos x="0" y="0"/>
              <wp:positionH relativeFrom="column">
                <wp:posOffset>-914400</wp:posOffset>
              </wp:positionH>
              <wp:positionV relativeFrom="paragraph">
                <wp:posOffset>94615</wp:posOffset>
              </wp:positionV>
              <wp:extent cx="8247380" cy="527050"/>
              <wp:effectExtent l="0" t="0" r="1270" b="6350"/>
              <wp:wrapNone/>
              <wp:docPr id="1996437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7380" cy="527050"/>
                      </a:xfrm>
                      <a:prstGeom prst="rect">
                        <a:avLst/>
                      </a:prstGeom>
                      <a:solidFill>
                        <a:schemeClr val="accent1">
                          <a:lumMod val="20000"/>
                          <a:lumOff val="80000"/>
                        </a:schemeClr>
                      </a:solidFill>
                      <a:ln w="9525">
                        <a:noFill/>
                        <a:miter lim="800000"/>
                        <a:headEnd/>
                        <a:tailEnd/>
                      </a:ln>
                    </wps:spPr>
                    <wps:txbx>
                      <w:txbxContent>
                        <w:p w14:paraId="72B3B265" w14:textId="77777777" w:rsidR="00043AD3" w:rsidRPr="00E87DC6" w:rsidRDefault="00043AD3" w:rsidP="003B00B8">
                          <w:pPr>
                            <w:rPr>
                              <w:rFonts w:asciiTheme="majorHAnsi" w:hAnsiTheme="majorHAnsi"/>
                              <w:b/>
                              <w:sz w:val="18"/>
                            </w:rPr>
                          </w:pPr>
                          <w:r>
                            <w:rPr>
                              <w:rFonts w:asciiTheme="majorHAnsi" w:hAnsiTheme="majorHAnsi"/>
                              <w:i/>
                              <w:iCs/>
                              <w:sz w:val="18"/>
                            </w:rPr>
                            <w:t xml:space="preserve">       </w:t>
                          </w:r>
                          <w:r>
                            <w:rPr>
                              <w:rFonts w:asciiTheme="majorHAnsi" w:hAnsiTheme="majorHAnsi"/>
                              <w:b/>
                              <w:sz w:val="18"/>
                            </w:rPr>
                            <w:t>Sheps Health Workforce NC</w:t>
                          </w:r>
                        </w:p>
                        <w:p w14:paraId="72CFB67D" w14:textId="77777777" w:rsidR="00043AD3" w:rsidRPr="009B0EEA" w:rsidRDefault="00043AD3" w:rsidP="003D48CD">
                          <w:pPr>
                            <w:ind w:left="270"/>
                            <w:rPr>
                              <w:rFonts w:asciiTheme="majorHAnsi" w:hAnsiTheme="majorHAnsi"/>
                              <w:bCs/>
                              <w:sz w:val="18"/>
                            </w:rPr>
                          </w:pPr>
                          <w:r w:rsidRPr="009B0EEA">
                            <w:rPr>
                              <w:rFonts w:asciiTheme="majorHAnsi" w:hAnsiTheme="majorHAnsi"/>
                              <w:bCs/>
                              <w:sz w:val="18"/>
                            </w:rPr>
                            <w:t>UNC Cecil G. Sheps Center for Health Services Research</w:t>
                          </w:r>
                        </w:p>
                        <w:p w14:paraId="2598C589" w14:textId="77777777" w:rsidR="00043AD3" w:rsidRPr="00841B1F" w:rsidRDefault="00043AD3" w:rsidP="00841B1F">
                          <w:pPr>
                            <w:ind w:left="270"/>
                            <w:rPr>
                              <w:rFonts w:asciiTheme="majorHAnsi" w:hAnsiTheme="majorHAnsi" w:cstheme="majorHAnsi"/>
                              <w:sz w:val="12"/>
                              <w:szCs w:val="16"/>
                            </w:rPr>
                          </w:pPr>
                          <w:hyperlink r:id="rId3" w:history="1">
                            <w:r w:rsidRPr="00177C2A">
                              <w:rPr>
                                <w:rStyle w:val="Hyperlink"/>
                                <w:rFonts w:asciiTheme="majorHAnsi" w:hAnsiTheme="majorHAnsi" w:cstheme="majorHAnsi"/>
                                <w:sz w:val="16"/>
                                <w:szCs w:val="16"/>
                              </w:rPr>
                              <w:t>https://nchealthworkforce.unc.edu/</w:t>
                            </w:r>
                          </w:hyperlink>
                          <w:r>
                            <w:rPr>
                              <w:rFonts w:asciiTheme="majorHAnsi" w:hAnsiTheme="majorHAnsi" w:cstheme="majorHAnsi"/>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825794" id="_x0000_t202" coordsize="21600,21600" o:spt="202" path="m,l,21600r21600,l21600,xe">
              <v:stroke joinstyle="miter"/>
              <v:path gradientshapeok="t" o:connecttype="rect"/>
            </v:shapetype>
            <v:shape id="Text Box 2" o:spid="_x0000_s1026" type="#_x0000_t202" style="position:absolute;margin-left:-1in;margin-top:7.45pt;width:649.4pt;height:4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" fillcolor="#d9e2f3 [660]" stroked="f">
              <v:textbox>
                <w:txbxContent>
                  <w:p w14:paraId="72B3B265" w14:textId="77777777" w:rsidR="00043AD3" w:rsidRPr="00E87DC6" w:rsidRDefault="00043AD3" w:rsidP="003B00B8">
                    <w:pPr>
                      <w:rPr>
                        <w:rFonts w:asciiTheme="majorHAnsi" w:hAnsiTheme="majorHAnsi"/>
                        <w:b/>
                        <w:sz w:val="18"/>
                      </w:rPr>
                    </w:pPr>
                    <w:r>
                      <w:rPr>
                        <w:rFonts w:asciiTheme="majorHAnsi" w:hAnsiTheme="majorHAnsi"/>
                        <w:i/>
                        <w:iCs/>
                        <w:sz w:val="18"/>
                      </w:rPr>
                      <w:t xml:space="preserve">       </w:t>
                    </w:r>
                    <w:r>
                      <w:rPr>
                        <w:rFonts w:asciiTheme="majorHAnsi" w:hAnsiTheme="majorHAnsi"/>
                        <w:b/>
                        <w:sz w:val="18"/>
                      </w:rPr>
                      <w:t>Sheps Health Workforce NC</w:t>
                    </w:r>
                  </w:p>
                  <w:p w14:paraId="72CFB67D" w14:textId="77777777" w:rsidR="00043AD3" w:rsidRPr="009B0EEA" w:rsidRDefault="00043AD3" w:rsidP="003D48CD">
                    <w:pPr>
                      <w:ind w:left="270"/>
                      <w:rPr>
                        <w:rFonts w:asciiTheme="majorHAnsi" w:hAnsiTheme="majorHAnsi"/>
                        <w:bCs/>
                        <w:sz w:val="18"/>
                      </w:rPr>
                    </w:pPr>
                    <w:r w:rsidRPr="009B0EEA">
                      <w:rPr>
                        <w:rFonts w:asciiTheme="majorHAnsi" w:hAnsiTheme="majorHAnsi"/>
                        <w:bCs/>
                        <w:sz w:val="18"/>
                      </w:rPr>
                      <w:t>UNC Cecil G. Sheps Center for Health Services Research</w:t>
                    </w:r>
                  </w:p>
                  <w:p w14:paraId="2598C589" w14:textId="77777777" w:rsidR="00043AD3" w:rsidRPr="00841B1F" w:rsidRDefault="00043AD3" w:rsidP="00841B1F">
                    <w:pPr>
                      <w:ind w:left="270"/>
                      <w:rPr>
                        <w:rFonts w:asciiTheme="majorHAnsi" w:hAnsiTheme="majorHAnsi" w:cstheme="majorHAnsi"/>
                        <w:sz w:val="12"/>
                        <w:szCs w:val="16"/>
                      </w:rPr>
                    </w:pPr>
                    <w:hyperlink r:id="rId4" w:history="1">
                      <w:r w:rsidRPr="00177C2A">
                        <w:rPr>
                          <w:rStyle w:val="Hyperlink"/>
                          <w:rFonts w:asciiTheme="majorHAnsi" w:hAnsiTheme="majorHAnsi" w:cstheme="majorHAnsi"/>
                          <w:sz w:val="16"/>
                          <w:szCs w:val="16"/>
                        </w:rPr>
                        <w:t>https://nchealthworkforce.unc.edu/</w:t>
                      </w:r>
                    </w:hyperlink>
                    <w:r>
                      <w:rPr>
                        <w:rFonts w:asciiTheme="majorHAnsi" w:hAnsiTheme="majorHAnsi" w:cstheme="majorHAnsi"/>
                        <w:sz w:val="16"/>
                        <w:szCs w:val="16"/>
                      </w:rPr>
                      <w:t xml:space="preserve"> </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C953E" w14:textId="0F0AFABE" w:rsidR="006B090B" w:rsidRDefault="006B090B">
    <w:pPr>
      <w:pStyle w:val="Footer"/>
    </w:pPr>
    <w:r>
      <w:rPr>
        <w:b/>
        <w:bCs/>
        <w:noProof/>
        <w:spacing w:val="2"/>
      </w:rPr>
      <w:drawing>
        <wp:anchor distT="0" distB="0" distL="114300" distR="114300" simplePos="0" relativeHeight="251658249" behindDoc="0" locked="0" layoutInCell="1" allowOverlap="1" wp14:anchorId="4370C604" wp14:editId="702C390A">
          <wp:simplePos x="0" y="0"/>
          <wp:positionH relativeFrom="column">
            <wp:posOffset>7348855</wp:posOffset>
          </wp:positionH>
          <wp:positionV relativeFrom="paragraph">
            <wp:posOffset>226695</wp:posOffset>
          </wp:positionV>
          <wp:extent cx="1631950" cy="301625"/>
          <wp:effectExtent l="0" t="0" r="6350" b="3175"/>
          <wp:wrapSquare wrapText="bothSides"/>
          <wp:docPr id="130724272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28185" name="Graphic 542828185"/>
                  <pic:cNvPicPr/>
                </pic:nvPicPr>
                <pic:blipFill>
                  <a:blip r:embed="rId1">
                    <a:extLst>
                      <a:ext uri="{96DAC541-7B7A-43D3-8B79-37D633B846F1}">
                        <asvg:svgBlip xmlns:asvg="http://schemas.microsoft.com/office/drawing/2016/SVG/main" r:embed="rId2"/>
                      </a:ext>
                    </a:extLst>
                  </a:blip>
                  <a:stretch>
                    <a:fillRect/>
                  </a:stretch>
                </pic:blipFill>
                <pic:spPr>
                  <a:xfrm>
                    <a:off x="0" y="0"/>
                    <a:ext cx="1631950" cy="3016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8" behindDoc="0" locked="0" layoutInCell="1" allowOverlap="1" wp14:anchorId="199D05D0" wp14:editId="068FA243">
              <wp:simplePos x="0" y="0"/>
              <wp:positionH relativeFrom="column">
                <wp:posOffset>-914400</wp:posOffset>
              </wp:positionH>
              <wp:positionV relativeFrom="paragraph">
                <wp:posOffset>109220</wp:posOffset>
              </wp:positionV>
              <wp:extent cx="10091420" cy="527050"/>
              <wp:effectExtent l="0" t="0" r="5080" b="6350"/>
              <wp:wrapNone/>
              <wp:docPr id="11917580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1420" cy="527050"/>
                      </a:xfrm>
                      <a:prstGeom prst="rect">
                        <a:avLst/>
                      </a:prstGeom>
                      <a:solidFill>
                        <a:schemeClr val="accent1">
                          <a:lumMod val="20000"/>
                          <a:lumOff val="80000"/>
                        </a:schemeClr>
                      </a:solidFill>
                      <a:ln w="9525">
                        <a:noFill/>
                        <a:miter lim="800000"/>
                        <a:headEnd/>
                        <a:tailEnd/>
                      </a:ln>
                    </wps:spPr>
                    <wps:txbx>
                      <w:txbxContent>
                        <w:p w14:paraId="50F77928" w14:textId="77777777" w:rsidR="006B090B" w:rsidRPr="00E87DC6" w:rsidRDefault="006B090B" w:rsidP="006B090B">
                          <w:pPr>
                            <w:rPr>
                              <w:rFonts w:asciiTheme="majorHAnsi" w:hAnsiTheme="majorHAnsi"/>
                              <w:b/>
                              <w:sz w:val="18"/>
                            </w:rPr>
                          </w:pPr>
                          <w:r>
                            <w:rPr>
                              <w:rFonts w:asciiTheme="majorHAnsi" w:hAnsiTheme="majorHAnsi"/>
                              <w:i/>
                              <w:iCs/>
                              <w:sz w:val="18"/>
                            </w:rPr>
                            <w:t xml:space="preserve">       </w:t>
                          </w:r>
                          <w:r>
                            <w:rPr>
                              <w:rFonts w:asciiTheme="majorHAnsi" w:hAnsiTheme="majorHAnsi"/>
                              <w:b/>
                              <w:sz w:val="18"/>
                            </w:rPr>
                            <w:t>Sheps Health Workforce NC</w:t>
                          </w:r>
                        </w:p>
                        <w:p w14:paraId="40EFC14F" w14:textId="77777777" w:rsidR="006B090B" w:rsidRPr="009B0EEA" w:rsidRDefault="006B090B" w:rsidP="006B090B">
                          <w:pPr>
                            <w:ind w:left="270"/>
                            <w:rPr>
                              <w:rFonts w:asciiTheme="majorHAnsi" w:hAnsiTheme="majorHAnsi"/>
                              <w:bCs/>
                              <w:sz w:val="18"/>
                            </w:rPr>
                          </w:pPr>
                          <w:r w:rsidRPr="009B0EEA">
                            <w:rPr>
                              <w:rFonts w:asciiTheme="majorHAnsi" w:hAnsiTheme="majorHAnsi"/>
                              <w:bCs/>
                              <w:sz w:val="18"/>
                            </w:rPr>
                            <w:t>UNC Cecil G. Sheps Center for Health Services Research</w:t>
                          </w:r>
                        </w:p>
                        <w:p w14:paraId="48D7BC01" w14:textId="77777777" w:rsidR="006B090B" w:rsidRPr="00841B1F" w:rsidRDefault="006B090B" w:rsidP="006B090B">
                          <w:pPr>
                            <w:ind w:left="270"/>
                            <w:rPr>
                              <w:rFonts w:asciiTheme="majorHAnsi" w:hAnsiTheme="majorHAnsi" w:cstheme="majorHAnsi"/>
                              <w:sz w:val="12"/>
                              <w:szCs w:val="16"/>
                            </w:rPr>
                          </w:pPr>
                          <w:hyperlink r:id="rId3" w:history="1">
                            <w:r w:rsidRPr="00177C2A">
                              <w:rPr>
                                <w:rStyle w:val="Hyperlink"/>
                                <w:rFonts w:asciiTheme="majorHAnsi" w:hAnsiTheme="majorHAnsi" w:cstheme="majorHAnsi"/>
                                <w:sz w:val="16"/>
                                <w:szCs w:val="16"/>
                              </w:rPr>
                              <w:t>https://nchealthworkforce.unc.edu/</w:t>
                            </w:r>
                          </w:hyperlink>
                          <w:r>
                            <w:rPr>
                              <w:rFonts w:asciiTheme="majorHAnsi" w:hAnsiTheme="majorHAnsi" w:cstheme="majorHAnsi"/>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9D05D0" id="_x0000_t202" coordsize="21600,21600" o:spt="202" path="m,l,21600r21600,l21600,xe">
              <v:stroke joinstyle="miter"/>
              <v:path gradientshapeok="t" o:connecttype="rect"/>
            </v:shapetype>
            <v:shape id="_x0000_s1027" type="#_x0000_t202" style="position:absolute;margin-left:-1in;margin-top:8.6pt;width:794.6pt;height:41.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" fillcolor="#d9e2f3 [660]" stroked="f">
              <v:textbox>
                <w:txbxContent>
                  <w:p w14:paraId="50F77928" w14:textId="77777777" w:rsidR="006B090B" w:rsidRPr="00E87DC6" w:rsidRDefault="006B090B" w:rsidP="006B090B">
                    <w:pPr>
                      <w:rPr>
                        <w:rFonts w:asciiTheme="majorHAnsi" w:hAnsiTheme="majorHAnsi"/>
                        <w:b/>
                        <w:sz w:val="18"/>
                      </w:rPr>
                    </w:pPr>
                    <w:r>
                      <w:rPr>
                        <w:rFonts w:asciiTheme="majorHAnsi" w:hAnsiTheme="majorHAnsi"/>
                        <w:i/>
                        <w:iCs/>
                        <w:sz w:val="18"/>
                      </w:rPr>
                      <w:t xml:space="preserve">       </w:t>
                    </w:r>
                    <w:r>
                      <w:rPr>
                        <w:rFonts w:asciiTheme="majorHAnsi" w:hAnsiTheme="majorHAnsi"/>
                        <w:b/>
                        <w:sz w:val="18"/>
                      </w:rPr>
                      <w:t>Sheps Health Workforce NC</w:t>
                    </w:r>
                  </w:p>
                  <w:p w14:paraId="40EFC14F" w14:textId="77777777" w:rsidR="006B090B" w:rsidRPr="009B0EEA" w:rsidRDefault="006B090B" w:rsidP="006B090B">
                    <w:pPr>
                      <w:ind w:left="270"/>
                      <w:rPr>
                        <w:rFonts w:asciiTheme="majorHAnsi" w:hAnsiTheme="majorHAnsi"/>
                        <w:bCs/>
                        <w:sz w:val="18"/>
                      </w:rPr>
                    </w:pPr>
                    <w:r w:rsidRPr="009B0EEA">
                      <w:rPr>
                        <w:rFonts w:asciiTheme="majorHAnsi" w:hAnsiTheme="majorHAnsi"/>
                        <w:bCs/>
                        <w:sz w:val="18"/>
                      </w:rPr>
                      <w:t>UNC Cecil G. Sheps Center for Health Services Research</w:t>
                    </w:r>
                  </w:p>
                  <w:p w14:paraId="48D7BC01" w14:textId="77777777" w:rsidR="006B090B" w:rsidRPr="00841B1F" w:rsidRDefault="006B090B" w:rsidP="006B090B">
                    <w:pPr>
                      <w:ind w:left="270"/>
                      <w:rPr>
                        <w:rFonts w:asciiTheme="majorHAnsi" w:hAnsiTheme="majorHAnsi" w:cstheme="majorHAnsi"/>
                        <w:sz w:val="12"/>
                        <w:szCs w:val="16"/>
                      </w:rPr>
                    </w:pPr>
                    <w:hyperlink r:id="rId4" w:history="1">
                      <w:r w:rsidRPr="00177C2A">
                        <w:rPr>
                          <w:rStyle w:val="Hyperlink"/>
                          <w:rFonts w:asciiTheme="majorHAnsi" w:hAnsiTheme="majorHAnsi" w:cstheme="majorHAnsi"/>
                          <w:sz w:val="16"/>
                          <w:szCs w:val="16"/>
                        </w:rPr>
                        <w:t>https://nchealthworkforce.unc.edu/</w:t>
                      </w:r>
                    </w:hyperlink>
                    <w:r>
                      <w:rPr>
                        <w:rFonts w:asciiTheme="majorHAnsi" w:hAnsiTheme="majorHAnsi" w:cstheme="majorHAnsi"/>
                        <w:sz w:val="16"/>
                        <w:szCs w:val="16"/>
                      </w:rPr>
                      <w:t xml:space="preserve"> </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9F65E" w14:textId="66CC38F6" w:rsidR="006B090B" w:rsidRDefault="006B090B">
    <w:pPr>
      <w:pStyle w:val="Footer"/>
    </w:pPr>
    <w:r>
      <w:rPr>
        <w:b/>
        <w:bCs/>
        <w:noProof/>
        <w:spacing w:val="2"/>
      </w:rPr>
      <w:drawing>
        <wp:anchor distT="0" distB="0" distL="114300" distR="114300" simplePos="0" relativeHeight="251658252" behindDoc="0" locked="0" layoutInCell="1" allowOverlap="1" wp14:anchorId="43B22203" wp14:editId="0D3FE995">
          <wp:simplePos x="0" y="0"/>
          <wp:positionH relativeFrom="column">
            <wp:posOffset>5040630</wp:posOffset>
          </wp:positionH>
          <wp:positionV relativeFrom="paragraph">
            <wp:posOffset>228600</wp:posOffset>
          </wp:positionV>
          <wp:extent cx="1631950" cy="301625"/>
          <wp:effectExtent l="0" t="0" r="6350" b="3175"/>
          <wp:wrapSquare wrapText="bothSides"/>
          <wp:docPr id="1615681336"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28185" name="Graphic 542828185"/>
                  <pic:cNvPicPr/>
                </pic:nvPicPr>
                <pic:blipFill>
                  <a:blip r:embed="rId1">
                    <a:extLst>
                      <a:ext uri="{96DAC541-7B7A-43D3-8B79-37D633B846F1}">
                        <asvg:svgBlip xmlns:asvg="http://schemas.microsoft.com/office/drawing/2016/SVG/main" r:embed="rId2"/>
                      </a:ext>
                    </a:extLst>
                  </a:blip>
                  <a:stretch>
                    <a:fillRect/>
                  </a:stretch>
                </pic:blipFill>
                <pic:spPr>
                  <a:xfrm>
                    <a:off x="0" y="0"/>
                    <a:ext cx="1631950" cy="3016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50" behindDoc="0" locked="0" layoutInCell="1" allowOverlap="1" wp14:anchorId="28EBBDCA" wp14:editId="4D7D9BBB">
              <wp:simplePos x="0" y="0"/>
              <wp:positionH relativeFrom="column">
                <wp:posOffset>-914400</wp:posOffset>
              </wp:positionH>
              <wp:positionV relativeFrom="paragraph">
                <wp:posOffset>94615</wp:posOffset>
              </wp:positionV>
              <wp:extent cx="10091420" cy="527050"/>
              <wp:effectExtent l="0" t="0" r="5080" b="6350"/>
              <wp:wrapNone/>
              <wp:docPr id="11407656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1420" cy="527050"/>
                      </a:xfrm>
                      <a:prstGeom prst="rect">
                        <a:avLst/>
                      </a:prstGeom>
                      <a:solidFill>
                        <a:schemeClr val="accent1">
                          <a:lumMod val="20000"/>
                          <a:lumOff val="80000"/>
                        </a:schemeClr>
                      </a:solidFill>
                      <a:ln w="9525">
                        <a:noFill/>
                        <a:miter lim="800000"/>
                        <a:headEnd/>
                        <a:tailEnd/>
                      </a:ln>
                    </wps:spPr>
                    <wps:txbx>
                      <w:txbxContent>
                        <w:p w14:paraId="53472040" w14:textId="77777777" w:rsidR="006B090B" w:rsidRPr="00E87DC6" w:rsidRDefault="006B090B" w:rsidP="006B090B">
                          <w:pPr>
                            <w:rPr>
                              <w:rFonts w:asciiTheme="majorHAnsi" w:hAnsiTheme="majorHAnsi"/>
                              <w:b/>
                              <w:sz w:val="18"/>
                            </w:rPr>
                          </w:pPr>
                          <w:r>
                            <w:rPr>
                              <w:rFonts w:asciiTheme="majorHAnsi" w:hAnsiTheme="majorHAnsi"/>
                              <w:i/>
                              <w:iCs/>
                              <w:sz w:val="18"/>
                            </w:rPr>
                            <w:t xml:space="preserve">       </w:t>
                          </w:r>
                          <w:r>
                            <w:rPr>
                              <w:rFonts w:asciiTheme="majorHAnsi" w:hAnsiTheme="majorHAnsi"/>
                              <w:b/>
                              <w:sz w:val="18"/>
                            </w:rPr>
                            <w:t>Sheps Health Workforce NC</w:t>
                          </w:r>
                        </w:p>
                        <w:p w14:paraId="6AAD2A7D" w14:textId="77777777" w:rsidR="006B090B" w:rsidRPr="009B0EEA" w:rsidRDefault="006B090B" w:rsidP="006B090B">
                          <w:pPr>
                            <w:ind w:left="270"/>
                            <w:rPr>
                              <w:rFonts w:asciiTheme="majorHAnsi" w:hAnsiTheme="majorHAnsi"/>
                              <w:bCs/>
                              <w:sz w:val="18"/>
                            </w:rPr>
                          </w:pPr>
                          <w:r w:rsidRPr="009B0EEA">
                            <w:rPr>
                              <w:rFonts w:asciiTheme="majorHAnsi" w:hAnsiTheme="majorHAnsi"/>
                              <w:bCs/>
                              <w:sz w:val="18"/>
                            </w:rPr>
                            <w:t>UNC Cecil G. Sheps Center for Health Services Research</w:t>
                          </w:r>
                        </w:p>
                        <w:p w14:paraId="1043E530" w14:textId="77777777" w:rsidR="006B090B" w:rsidRPr="00841B1F" w:rsidRDefault="006B090B" w:rsidP="006B090B">
                          <w:pPr>
                            <w:ind w:left="270"/>
                            <w:rPr>
                              <w:rFonts w:asciiTheme="majorHAnsi" w:hAnsiTheme="majorHAnsi" w:cstheme="majorHAnsi"/>
                              <w:sz w:val="12"/>
                              <w:szCs w:val="16"/>
                            </w:rPr>
                          </w:pPr>
                          <w:hyperlink r:id="rId3" w:history="1">
                            <w:r w:rsidRPr="00177C2A">
                              <w:rPr>
                                <w:rStyle w:val="Hyperlink"/>
                                <w:rFonts w:asciiTheme="majorHAnsi" w:hAnsiTheme="majorHAnsi" w:cstheme="majorHAnsi"/>
                                <w:sz w:val="16"/>
                                <w:szCs w:val="16"/>
                              </w:rPr>
                              <w:t>https://nchealthworkforce.unc.edu/</w:t>
                            </w:r>
                          </w:hyperlink>
                          <w:r>
                            <w:rPr>
                              <w:rFonts w:asciiTheme="majorHAnsi" w:hAnsiTheme="majorHAnsi" w:cstheme="majorHAnsi"/>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EBBDCA" id="_x0000_t202" coordsize="21600,21600" o:spt="202" path="m,l,21600r21600,l21600,xe">
              <v:stroke joinstyle="miter"/>
              <v:path gradientshapeok="t" o:connecttype="rect"/>
            </v:shapetype>
            <v:shape id="_x0000_s1028" type="#_x0000_t202" style="position:absolute;margin-left:-1in;margin-top:7.45pt;width:794.6pt;height:41.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" fillcolor="#d9e2f3 [660]" stroked="f">
              <v:textbox>
                <w:txbxContent>
                  <w:p w14:paraId="53472040" w14:textId="77777777" w:rsidR="006B090B" w:rsidRPr="00E87DC6" w:rsidRDefault="006B090B" w:rsidP="006B090B">
                    <w:pPr>
                      <w:rPr>
                        <w:rFonts w:asciiTheme="majorHAnsi" w:hAnsiTheme="majorHAnsi"/>
                        <w:b/>
                        <w:sz w:val="18"/>
                      </w:rPr>
                    </w:pPr>
                    <w:r>
                      <w:rPr>
                        <w:rFonts w:asciiTheme="majorHAnsi" w:hAnsiTheme="majorHAnsi"/>
                        <w:i/>
                        <w:iCs/>
                        <w:sz w:val="18"/>
                      </w:rPr>
                      <w:t xml:space="preserve">       </w:t>
                    </w:r>
                    <w:r>
                      <w:rPr>
                        <w:rFonts w:asciiTheme="majorHAnsi" w:hAnsiTheme="majorHAnsi"/>
                        <w:b/>
                        <w:sz w:val="18"/>
                      </w:rPr>
                      <w:t>Sheps Health Workforce NC</w:t>
                    </w:r>
                  </w:p>
                  <w:p w14:paraId="6AAD2A7D" w14:textId="77777777" w:rsidR="006B090B" w:rsidRPr="009B0EEA" w:rsidRDefault="006B090B" w:rsidP="006B090B">
                    <w:pPr>
                      <w:ind w:left="270"/>
                      <w:rPr>
                        <w:rFonts w:asciiTheme="majorHAnsi" w:hAnsiTheme="majorHAnsi"/>
                        <w:bCs/>
                        <w:sz w:val="18"/>
                      </w:rPr>
                    </w:pPr>
                    <w:r w:rsidRPr="009B0EEA">
                      <w:rPr>
                        <w:rFonts w:asciiTheme="majorHAnsi" w:hAnsiTheme="majorHAnsi"/>
                        <w:bCs/>
                        <w:sz w:val="18"/>
                      </w:rPr>
                      <w:t>UNC Cecil G. Sheps Center for Health Services Research</w:t>
                    </w:r>
                  </w:p>
                  <w:p w14:paraId="1043E530" w14:textId="77777777" w:rsidR="006B090B" w:rsidRPr="00841B1F" w:rsidRDefault="006B090B" w:rsidP="006B090B">
                    <w:pPr>
                      <w:ind w:left="270"/>
                      <w:rPr>
                        <w:rFonts w:asciiTheme="majorHAnsi" w:hAnsiTheme="majorHAnsi" w:cstheme="majorHAnsi"/>
                        <w:sz w:val="12"/>
                        <w:szCs w:val="16"/>
                      </w:rPr>
                    </w:pPr>
                    <w:hyperlink r:id="rId4" w:history="1">
                      <w:r w:rsidRPr="00177C2A">
                        <w:rPr>
                          <w:rStyle w:val="Hyperlink"/>
                          <w:rFonts w:asciiTheme="majorHAnsi" w:hAnsiTheme="majorHAnsi" w:cstheme="majorHAnsi"/>
                          <w:sz w:val="16"/>
                          <w:szCs w:val="16"/>
                        </w:rPr>
                        <w:t>https://nchealthworkforce.unc.edu/</w:t>
                      </w:r>
                    </w:hyperlink>
                    <w:r>
                      <w:rPr>
                        <w:rFonts w:asciiTheme="majorHAnsi" w:hAnsiTheme="majorHAnsi" w:cstheme="majorHAnsi"/>
                        <w:sz w:val="16"/>
                        <w:szCs w:val="16"/>
                      </w:rPr>
                      <w:t xml:space="preserve"> </w:t>
                    </w:r>
                  </w:p>
                </w:txbxContent>
              </v:textbox>
            </v:shape>
          </w:pict>
        </mc:Fallback>
      </mc:AlternateContent>
    </w:r>
    <w:r>
      <w:rPr>
        <w:b/>
        <w:bCs/>
        <w:noProof/>
        <w:spacing w:val="2"/>
      </w:rPr>
      <w:drawing>
        <wp:anchor distT="0" distB="0" distL="114300" distR="114300" simplePos="0" relativeHeight="251658251" behindDoc="0" locked="0" layoutInCell="1" allowOverlap="1" wp14:anchorId="0C2E4496" wp14:editId="6101B6E9">
          <wp:simplePos x="0" y="0"/>
          <wp:positionH relativeFrom="column">
            <wp:posOffset>7348855</wp:posOffset>
          </wp:positionH>
          <wp:positionV relativeFrom="paragraph">
            <wp:posOffset>360680</wp:posOffset>
          </wp:positionV>
          <wp:extent cx="1631950" cy="301625"/>
          <wp:effectExtent l="0" t="0" r="6350" b="3175"/>
          <wp:wrapSquare wrapText="bothSides"/>
          <wp:docPr id="174852375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28185" name="Graphic 542828185"/>
                  <pic:cNvPicPr/>
                </pic:nvPicPr>
                <pic:blipFill>
                  <a:blip r:embed="rId1">
                    <a:extLst>
                      <a:ext uri="{96DAC541-7B7A-43D3-8B79-37D633B846F1}">
                        <asvg:svgBlip xmlns:asvg="http://schemas.microsoft.com/office/drawing/2016/SVG/main" r:embed="rId2"/>
                      </a:ext>
                    </a:extLst>
                  </a:blip>
                  <a:stretch>
                    <a:fillRect/>
                  </a:stretch>
                </pic:blipFill>
                <pic:spPr>
                  <a:xfrm>
                    <a:off x="0" y="0"/>
                    <a:ext cx="1631950" cy="301625"/>
                  </a:xfrm>
                  <a:prstGeom prst="rect">
                    <a:avLst/>
                  </a:prstGeom>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305CB" w14:textId="2C58D692" w:rsidR="0041751D" w:rsidRDefault="0041751D">
    <w:pPr>
      <w:pStyle w:val="Footer"/>
    </w:pPr>
    <w:r>
      <w:rPr>
        <w:b/>
        <w:bCs/>
        <w:noProof/>
        <w:spacing w:val="2"/>
      </w:rPr>
      <w:drawing>
        <wp:anchor distT="0" distB="0" distL="114300" distR="114300" simplePos="0" relativeHeight="251658243" behindDoc="0" locked="0" layoutInCell="1" allowOverlap="1" wp14:anchorId="58D2183B" wp14:editId="13868765">
          <wp:simplePos x="0" y="0"/>
          <wp:positionH relativeFrom="column">
            <wp:posOffset>8263412</wp:posOffset>
          </wp:positionH>
          <wp:positionV relativeFrom="paragraph">
            <wp:posOffset>203482</wp:posOffset>
          </wp:positionV>
          <wp:extent cx="1631950" cy="301625"/>
          <wp:effectExtent l="0" t="0" r="6350" b="3175"/>
          <wp:wrapSquare wrapText="bothSides"/>
          <wp:docPr id="1942421684"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28185" name="Graphic 542828185"/>
                  <pic:cNvPicPr/>
                </pic:nvPicPr>
                <pic:blipFill>
                  <a:blip r:embed="rId1">
                    <a:extLst>
                      <a:ext uri="{96DAC541-7B7A-43D3-8B79-37D633B846F1}">
                        <asvg:svgBlip xmlns:asvg="http://schemas.microsoft.com/office/drawing/2016/SVG/main" r:embed="rId2"/>
                      </a:ext>
                    </a:extLst>
                  </a:blip>
                  <a:stretch>
                    <a:fillRect/>
                  </a:stretch>
                </pic:blipFill>
                <pic:spPr>
                  <a:xfrm>
                    <a:off x="0" y="0"/>
                    <a:ext cx="1631950" cy="3016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2" behindDoc="0" locked="0" layoutInCell="1" allowOverlap="1" wp14:anchorId="6F6C203D" wp14:editId="464E755D">
              <wp:simplePos x="0" y="0"/>
              <wp:positionH relativeFrom="column">
                <wp:posOffset>0</wp:posOffset>
              </wp:positionH>
              <wp:positionV relativeFrom="paragraph">
                <wp:posOffset>97396</wp:posOffset>
              </wp:positionV>
              <wp:extent cx="10091772" cy="527050"/>
              <wp:effectExtent l="0" t="0" r="5080" b="6350"/>
              <wp:wrapNone/>
              <wp:docPr id="21377347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1772" cy="527050"/>
                      </a:xfrm>
                      <a:prstGeom prst="rect">
                        <a:avLst/>
                      </a:prstGeom>
                      <a:solidFill>
                        <a:schemeClr val="accent1">
                          <a:lumMod val="20000"/>
                          <a:lumOff val="80000"/>
                        </a:schemeClr>
                      </a:solidFill>
                      <a:ln w="9525">
                        <a:noFill/>
                        <a:miter lim="800000"/>
                        <a:headEnd/>
                        <a:tailEnd/>
                      </a:ln>
                    </wps:spPr>
                    <wps:txbx>
                      <w:txbxContent>
                        <w:p w14:paraId="00F0041F" w14:textId="77777777" w:rsidR="0041751D" w:rsidRPr="00E87DC6" w:rsidRDefault="0041751D" w:rsidP="00043AD3">
                          <w:pPr>
                            <w:rPr>
                              <w:rFonts w:asciiTheme="majorHAnsi" w:hAnsiTheme="majorHAnsi"/>
                              <w:b/>
                              <w:sz w:val="18"/>
                            </w:rPr>
                          </w:pPr>
                          <w:r>
                            <w:rPr>
                              <w:rFonts w:asciiTheme="majorHAnsi" w:hAnsiTheme="majorHAnsi"/>
                              <w:i/>
                              <w:iCs/>
                              <w:sz w:val="18"/>
                            </w:rPr>
                            <w:t xml:space="preserve">       </w:t>
                          </w:r>
                          <w:r>
                            <w:rPr>
                              <w:rFonts w:asciiTheme="majorHAnsi" w:hAnsiTheme="majorHAnsi"/>
                              <w:b/>
                              <w:sz w:val="18"/>
                            </w:rPr>
                            <w:t>Sheps Health Workforce NC</w:t>
                          </w:r>
                        </w:p>
                        <w:p w14:paraId="12DADBCD" w14:textId="77777777" w:rsidR="0041751D" w:rsidRPr="009B0EEA" w:rsidRDefault="0041751D" w:rsidP="00043AD3">
                          <w:pPr>
                            <w:ind w:left="270"/>
                            <w:rPr>
                              <w:rFonts w:asciiTheme="majorHAnsi" w:hAnsiTheme="majorHAnsi"/>
                              <w:bCs/>
                              <w:sz w:val="18"/>
                            </w:rPr>
                          </w:pPr>
                          <w:r w:rsidRPr="009B0EEA">
                            <w:rPr>
                              <w:rFonts w:asciiTheme="majorHAnsi" w:hAnsiTheme="majorHAnsi"/>
                              <w:bCs/>
                              <w:sz w:val="18"/>
                            </w:rPr>
                            <w:t>UNC Cecil G. Sheps Center for Health Services Research</w:t>
                          </w:r>
                        </w:p>
                        <w:p w14:paraId="712F0656" w14:textId="77777777" w:rsidR="0041751D" w:rsidRPr="00841B1F" w:rsidRDefault="0041751D" w:rsidP="00043AD3">
                          <w:pPr>
                            <w:ind w:left="270"/>
                            <w:rPr>
                              <w:rFonts w:asciiTheme="majorHAnsi" w:hAnsiTheme="majorHAnsi" w:cstheme="majorHAnsi"/>
                              <w:sz w:val="12"/>
                              <w:szCs w:val="16"/>
                            </w:rPr>
                          </w:pPr>
                          <w:hyperlink r:id="rId3" w:history="1">
                            <w:r w:rsidRPr="00177C2A">
                              <w:rPr>
                                <w:rStyle w:val="Hyperlink"/>
                                <w:rFonts w:asciiTheme="majorHAnsi" w:hAnsiTheme="majorHAnsi" w:cstheme="majorHAnsi"/>
                                <w:sz w:val="16"/>
                                <w:szCs w:val="16"/>
                              </w:rPr>
                              <w:t>https://nchealthworkforce.unc.edu/</w:t>
                            </w:r>
                          </w:hyperlink>
                          <w:r>
                            <w:rPr>
                              <w:rFonts w:asciiTheme="majorHAnsi" w:hAnsiTheme="majorHAnsi" w:cstheme="majorHAnsi"/>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6C203D" id="_x0000_t202" coordsize="21600,21600" o:spt="202" path="m,l,21600r21600,l21600,xe">
              <v:stroke joinstyle="miter"/>
              <v:path gradientshapeok="t" o:connecttype="rect"/>
            </v:shapetype>
            <v:shape id="_x0000_s1029" type="#_x0000_t202" style="position:absolute;margin-left:0;margin-top:7.65pt;width:794.65pt;height:41.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" fillcolor="#d9e2f3 [660]" stroked="f">
              <v:textbox>
                <w:txbxContent>
                  <w:p w14:paraId="00F0041F" w14:textId="77777777" w:rsidR="0041751D" w:rsidRPr="00E87DC6" w:rsidRDefault="0041751D" w:rsidP="00043AD3">
                    <w:pPr>
                      <w:rPr>
                        <w:rFonts w:asciiTheme="majorHAnsi" w:hAnsiTheme="majorHAnsi"/>
                        <w:b/>
                        <w:sz w:val="18"/>
                      </w:rPr>
                    </w:pPr>
                    <w:r>
                      <w:rPr>
                        <w:rFonts w:asciiTheme="majorHAnsi" w:hAnsiTheme="majorHAnsi"/>
                        <w:i/>
                        <w:iCs/>
                        <w:sz w:val="18"/>
                      </w:rPr>
                      <w:t xml:space="preserve">       </w:t>
                    </w:r>
                    <w:r>
                      <w:rPr>
                        <w:rFonts w:asciiTheme="majorHAnsi" w:hAnsiTheme="majorHAnsi"/>
                        <w:b/>
                        <w:sz w:val="18"/>
                      </w:rPr>
                      <w:t>Sheps Health Workforce NC</w:t>
                    </w:r>
                  </w:p>
                  <w:p w14:paraId="12DADBCD" w14:textId="77777777" w:rsidR="0041751D" w:rsidRPr="009B0EEA" w:rsidRDefault="0041751D" w:rsidP="00043AD3">
                    <w:pPr>
                      <w:ind w:left="270"/>
                      <w:rPr>
                        <w:rFonts w:asciiTheme="majorHAnsi" w:hAnsiTheme="majorHAnsi"/>
                        <w:bCs/>
                        <w:sz w:val="18"/>
                      </w:rPr>
                    </w:pPr>
                    <w:r w:rsidRPr="009B0EEA">
                      <w:rPr>
                        <w:rFonts w:asciiTheme="majorHAnsi" w:hAnsiTheme="majorHAnsi"/>
                        <w:bCs/>
                        <w:sz w:val="18"/>
                      </w:rPr>
                      <w:t>UNC Cecil G. Sheps Center for Health Services Research</w:t>
                    </w:r>
                  </w:p>
                  <w:p w14:paraId="712F0656" w14:textId="77777777" w:rsidR="0041751D" w:rsidRPr="00841B1F" w:rsidRDefault="0041751D" w:rsidP="00043AD3">
                    <w:pPr>
                      <w:ind w:left="270"/>
                      <w:rPr>
                        <w:rFonts w:asciiTheme="majorHAnsi" w:hAnsiTheme="majorHAnsi" w:cstheme="majorHAnsi"/>
                        <w:sz w:val="12"/>
                        <w:szCs w:val="16"/>
                      </w:rPr>
                    </w:pPr>
                    <w:hyperlink r:id="rId4" w:history="1">
                      <w:r w:rsidRPr="00177C2A">
                        <w:rPr>
                          <w:rStyle w:val="Hyperlink"/>
                          <w:rFonts w:asciiTheme="majorHAnsi" w:hAnsiTheme="majorHAnsi" w:cstheme="majorHAnsi"/>
                          <w:sz w:val="16"/>
                          <w:szCs w:val="16"/>
                        </w:rPr>
                        <w:t>https://nchealthworkforce.unc.edu/</w:t>
                      </w:r>
                    </w:hyperlink>
                    <w:r>
                      <w:rPr>
                        <w:rFonts w:asciiTheme="majorHAnsi" w:hAnsiTheme="majorHAnsi" w:cstheme="majorHAnsi"/>
                        <w:sz w:val="16"/>
                        <w:szCs w:val="16"/>
                      </w:rPr>
                      <w:t xml:space="preserve"> </w:t>
                    </w:r>
                  </w:p>
                </w:txbxContent>
              </v:textbox>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38A58" w14:textId="77777777" w:rsidR="0041751D" w:rsidRDefault="0041751D" w:rsidP="009B0EEA">
    <w:pPr>
      <w:pStyle w:val="Footer"/>
    </w:pPr>
    <w:r>
      <w:rPr>
        <w:b/>
        <w:bCs/>
        <w:noProof/>
        <w:spacing w:val="2"/>
      </w:rPr>
      <w:drawing>
        <wp:anchor distT="0" distB="0" distL="114300" distR="114300" simplePos="0" relativeHeight="251658247" behindDoc="0" locked="0" layoutInCell="1" allowOverlap="1" wp14:anchorId="4E4F2151" wp14:editId="4CBE07FA">
          <wp:simplePos x="0" y="0"/>
          <wp:positionH relativeFrom="column">
            <wp:posOffset>4991281</wp:posOffset>
          </wp:positionH>
          <wp:positionV relativeFrom="paragraph">
            <wp:posOffset>208915</wp:posOffset>
          </wp:positionV>
          <wp:extent cx="1631950" cy="301625"/>
          <wp:effectExtent l="0" t="0" r="6350" b="3175"/>
          <wp:wrapSquare wrapText="bothSides"/>
          <wp:docPr id="488672822"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28185" name="Graphic 542828185"/>
                  <pic:cNvPicPr/>
                </pic:nvPicPr>
                <pic:blipFill>
                  <a:blip r:embed="rId1">
                    <a:extLst>
                      <a:ext uri="{96DAC541-7B7A-43D3-8B79-37D633B846F1}">
                        <asvg:svgBlip xmlns:asvg="http://schemas.microsoft.com/office/drawing/2016/SVG/main" r:embed="rId2"/>
                      </a:ext>
                    </a:extLst>
                  </a:blip>
                  <a:stretch>
                    <a:fillRect/>
                  </a:stretch>
                </pic:blipFill>
                <pic:spPr>
                  <a:xfrm>
                    <a:off x="0" y="0"/>
                    <a:ext cx="1631950" cy="3016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6" behindDoc="0" locked="0" layoutInCell="1" allowOverlap="1" wp14:anchorId="3144DCB6" wp14:editId="39D3F242">
              <wp:simplePos x="0" y="0"/>
              <wp:positionH relativeFrom="column">
                <wp:posOffset>-914400</wp:posOffset>
              </wp:positionH>
              <wp:positionV relativeFrom="paragraph">
                <wp:posOffset>94615</wp:posOffset>
              </wp:positionV>
              <wp:extent cx="8247380" cy="527050"/>
              <wp:effectExtent l="0" t="0" r="1270" b="6350"/>
              <wp:wrapNone/>
              <wp:docPr id="5364456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7380" cy="527050"/>
                      </a:xfrm>
                      <a:prstGeom prst="rect">
                        <a:avLst/>
                      </a:prstGeom>
                      <a:solidFill>
                        <a:schemeClr val="accent1">
                          <a:lumMod val="20000"/>
                          <a:lumOff val="80000"/>
                        </a:schemeClr>
                      </a:solidFill>
                      <a:ln w="9525">
                        <a:noFill/>
                        <a:miter lim="800000"/>
                        <a:headEnd/>
                        <a:tailEnd/>
                      </a:ln>
                    </wps:spPr>
                    <wps:txbx>
                      <w:txbxContent>
                        <w:p w14:paraId="3A4C8FB7" w14:textId="77777777" w:rsidR="0041751D" w:rsidRPr="00E87DC6" w:rsidRDefault="0041751D" w:rsidP="003B00B8">
                          <w:pPr>
                            <w:rPr>
                              <w:rFonts w:asciiTheme="majorHAnsi" w:hAnsiTheme="majorHAnsi"/>
                              <w:b/>
                              <w:sz w:val="18"/>
                            </w:rPr>
                          </w:pPr>
                          <w:r>
                            <w:rPr>
                              <w:rFonts w:asciiTheme="majorHAnsi" w:hAnsiTheme="majorHAnsi"/>
                              <w:i/>
                              <w:iCs/>
                              <w:sz w:val="18"/>
                            </w:rPr>
                            <w:t xml:space="preserve">       </w:t>
                          </w:r>
                          <w:r>
                            <w:rPr>
                              <w:rFonts w:asciiTheme="majorHAnsi" w:hAnsiTheme="majorHAnsi"/>
                              <w:b/>
                              <w:sz w:val="18"/>
                            </w:rPr>
                            <w:t>Sheps Health Workforce NC</w:t>
                          </w:r>
                        </w:p>
                        <w:p w14:paraId="26322A30" w14:textId="77777777" w:rsidR="0041751D" w:rsidRPr="009B0EEA" w:rsidRDefault="0041751D" w:rsidP="003D48CD">
                          <w:pPr>
                            <w:ind w:left="270"/>
                            <w:rPr>
                              <w:rFonts w:asciiTheme="majorHAnsi" w:hAnsiTheme="majorHAnsi"/>
                              <w:bCs/>
                              <w:sz w:val="18"/>
                            </w:rPr>
                          </w:pPr>
                          <w:r w:rsidRPr="009B0EEA">
                            <w:rPr>
                              <w:rFonts w:asciiTheme="majorHAnsi" w:hAnsiTheme="majorHAnsi"/>
                              <w:bCs/>
                              <w:sz w:val="18"/>
                            </w:rPr>
                            <w:t>UNC Cecil G. Sheps Center for Health Services Research</w:t>
                          </w:r>
                        </w:p>
                        <w:p w14:paraId="6D892A95" w14:textId="77777777" w:rsidR="0041751D" w:rsidRPr="00841B1F" w:rsidRDefault="0041751D" w:rsidP="00841B1F">
                          <w:pPr>
                            <w:ind w:left="270"/>
                            <w:rPr>
                              <w:rFonts w:asciiTheme="majorHAnsi" w:hAnsiTheme="majorHAnsi" w:cstheme="majorHAnsi"/>
                              <w:sz w:val="12"/>
                              <w:szCs w:val="16"/>
                            </w:rPr>
                          </w:pPr>
                          <w:hyperlink r:id="rId3" w:history="1">
                            <w:r w:rsidRPr="00177C2A">
                              <w:rPr>
                                <w:rStyle w:val="Hyperlink"/>
                                <w:rFonts w:asciiTheme="majorHAnsi" w:hAnsiTheme="majorHAnsi" w:cstheme="majorHAnsi"/>
                                <w:sz w:val="16"/>
                                <w:szCs w:val="16"/>
                              </w:rPr>
                              <w:t>https://nchealthworkforce.unc.edu/</w:t>
                            </w:r>
                          </w:hyperlink>
                          <w:r>
                            <w:rPr>
                              <w:rFonts w:asciiTheme="majorHAnsi" w:hAnsiTheme="majorHAnsi" w:cstheme="majorHAnsi"/>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44DCB6" id="_x0000_t202" coordsize="21600,21600" o:spt="202" path="m,l,21600r21600,l21600,xe">
              <v:stroke joinstyle="miter"/>
              <v:path gradientshapeok="t" o:connecttype="rect"/>
            </v:shapetype>
            <v:shape id="_x0000_s1030" type="#_x0000_t202" style="position:absolute;margin-left:-1in;margin-top:7.45pt;width:649.4pt;height:41.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" fillcolor="#d9e2f3 [660]" stroked="f">
              <v:textbox>
                <w:txbxContent>
                  <w:p w14:paraId="3A4C8FB7" w14:textId="77777777" w:rsidR="0041751D" w:rsidRPr="00E87DC6" w:rsidRDefault="0041751D" w:rsidP="003B00B8">
                    <w:pPr>
                      <w:rPr>
                        <w:rFonts w:asciiTheme="majorHAnsi" w:hAnsiTheme="majorHAnsi"/>
                        <w:b/>
                        <w:sz w:val="18"/>
                      </w:rPr>
                    </w:pPr>
                    <w:r>
                      <w:rPr>
                        <w:rFonts w:asciiTheme="majorHAnsi" w:hAnsiTheme="majorHAnsi"/>
                        <w:i/>
                        <w:iCs/>
                        <w:sz w:val="18"/>
                      </w:rPr>
                      <w:t xml:space="preserve">       </w:t>
                    </w:r>
                    <w:r>
                      <w:rPr>
                        <w:rFonts w:asciiTheme="majorHAnsi" w:hAnsiTheme="majorHAnsi"/>
                        <w:b/>
                        <w:sz w:val="18"/>
                      </w:rPr>
                      <w:t>Sheps Health Workforce NC</w:t>
                    </w:r>
                  </w:p>
                  <w:p w14:paraId="26322A30" w14:textId="77777777" w:rsidR="0041751D" w:rsidRPr="009B0EEA" w:rsidRDefault="0041751D" w:rsidP="003D48CD">
                    <w:pPr>
                      <w:ind w:left="270"/>
                      <w:rPr>
                        <w:rFonts w:asciiTheme="majorHAnsi" w:hAnsiTheme="majorHAnsi"/>
                        <w:bCs/>
                        <w:sz w:val="18"/>
                      </w:rPr>
                    </w:pPr>
                    <w:r w:rsidRPr="009B0EEA">
                      <w:rPr>
                        <w:rFonts w:asciiTheme="majorHAnsi" w:hAnsiTheme="majorHAnsi"/>
                        <w:bCs/>
                        <w:sz w:val="18"/>
                      </w:rPr>
                      <w:t>UNC Cecil G. Sheps Center for Health Services Research</w:t>
                    </w:r>
                  </w:p>
                  <w:p w14:paraId="6D892A95" w14:textId="77777777" w:rsidR="0041751D" w:rsidRPr="00841B1F" w:rsidRDefault="0041751D" w:rsidP="00841B1F">
                    <w:pPr>
                      <w:ind w:left="270"/>
                      <w:rPr>
                        <w:rFonts w:asciiTheme="majorHAnsi" w:hAnsiTheme="majorHAnsi" w:cstheme="majorHAnsi"/>
                        <w:sz w:val="12"/>
                        <w:szCs w:val="16"/>
                      </w:rPr>
                    </w:pPr>
                    <w:hyperlink r:id="rId4" w:history="1">
                      <w:r w:rsidRPr="00177C2A">
                        <w:rPr>
                          <w:rStyle w:val="Hyperlink"/>
                          <w:rFonts w:asciiTheme="majorHAnsi" w:hAnsiTheme="majorHAnsi" w:cstheme="majorHAnsi"/>
                          <w:sz w:val="16"/>
                          <w:szCs w:val="16"/>
                        </w:rPr>
                        <w:t>https://nchealthworkforce.unc.edu/</w:t>
                      </w:r>
                    </w:hyperlink>
                    <w:r>
                      <w:rPr>
                        <w:rFonts w:asciiTheme="majorHAnsi" w:hAnsiTheme="majorHAnsi" w:cstheme="majorHAnsi"/>
                        <w:sz w:val="16"/>
                        <w:szCs w:val="16"/>
                      </w:rPr>
                      <w:t xml:space="preserve"> </w:t>
                    </w:r>
                  </w:p>
                </w:txbxContent>
              </v:textbox>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AE3AC" w14:textId="636ACCF9" w:rsidR="0041751D" w:rsidRDefault="0041751D">
    <w:pPr>
      <w:pStyle w:val="Footer"/>
    </w:pPr>
    <w:r>
      <w:rPr>
        <w:b/>
        <w:bCs/>
        <w:noProof/>
        <w:spacing w:val="2"/>
      </w:rPr>
      <w:drawing>
        <wp:anchor distT="0" distB="0" distL="114300" distR="114300" simplePos="0" relativeHeight="251658245" behindDoc="0" locked="0" layoutInCell="1" allowOverlap="1" wp14:anchorId="6D0CC707" wp14:editId="2B655A9B">
          <wp:simplePos x="0" y="0"/>
          <wp:positionH relativeFrom="column">
            <wp:posOffset>5051170</wp:posOffset>
          </wp:positionH>
          <wp:positionV relativeFrom="paragraph">
            <wp:posOffset>236855</wp:posOffset>
          </wp:positionV>
          <wp:extent cx="1631950" cy="301625"/>
          <wp:effectExtent l="0" t="0" r="6350" b="3175"/>
          <wp:wrapSquare wrapText="bothSides"/>
          <wp:docPr id="1521858364"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28185" name="Graphic 542828185"/>
                  <pic:cNvPicPr/>
                </pic:nvPicPr>
                <pic:blipFill>
                  <a:blip r:embed="rId1">
                    <a:extLst>
                      <a:ext uri="{96DAC541-7B7A-43D3-8B79-37D633B846F1}">
                        <asvg:svgBlip xmlns:asvg="http://schemas.microsoft.com/office/drawing/2016/SVG/main" r:embed="rId2"/>
                      </a:ext>
                    </a:extLst>
                  </a:blip>
                  <a:stretch>
                    <a:fillRect/>
                  </a:stretch>
                </pic:blipFill>
                <pic:spPr>
                  <a:xfrm>
                    <a:off x="0" y="0"/>
                    <a:ext cx="1631950" cy="3016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4" behindDoc="0" locked="0" layoutInCell="1" allowOverlap="1" wp14:anchorId="365CFF59" wp14:editId="0663932B">
              <wp:simplePos x="0" y="0"/>
              <wp:positionH relativeFrom="column">
                <wp:posOffset>-920467</wp:posOffset>
              </wp:positionH>
              <wp:positionV relativeFrom="paragraph">
                <wp:posOffset>94615</wp:posOffset>
              </wp:positionV>
              <wp:extent cx="8247380" cy="527050"/>
              <wp:effectExtent l="0" t="0" r="1270" b="6350"/>
              <wp:wrapNone/>
              <wp:docPr id="1365310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7380" cy="527050"/>
                      </a:xfrm>
                      <a:prstGeom prst="rect">
                        <a:avLst/>
                      </a:prstGeom>
                      <a:solidFill>
                        <a:schemeClr val="accent1">
                          <a:lumMod val="20000"/>
                          <a:lumOff val="80000"/>
                        </a:schemeClr>
                      </a:solidFill>
                      <a:ln w="9525">
                        <a:noFill/>
                        <a:miter lim="800000"/>
                        <a:headEnd/>
                        <a:tailEnd/>
                      </a:ln>
                    </wps:spPr>
                    <wps:txbx>
                      <w:txbxContent>
                        <w:p w14:paraId="458669AD" w14:textId="77777777" w:rsidR="0041751D" w:rsidRPr="00E87DC6" w:rsidRDefault="0041751D" w:rsidP="00043AD3">
                          <w:pPr>
                            <w:rPr>
                              <w:rFonts w:asciiTheme="majorHAnsi" w:hAnsiTheme="majorHAnsi"/>
                              <w:b/>
                              <w:sz w:val="18"/>
                            </w:rPr>
                          </w:pPr>
                          <w:r>
                            <w:rPr>
                              <w:rFonts w:asciiTheme="majorHAnsi" w:hAnsiTheme="majorHAnsi"/>
                              <w:i/>
                              <w:iCs/>
                              <w:sz w:val="18"/>
                            </w:rPr>
                            <w:t xml:space="preserve">       </w:t>
                          </w:r>
                          <w:r>
                            <w:rPr>
                              <w:rFonts w:asciiTheme="majorHAnsi" w:hAnsiTheme="majorHAnsi"/>
                              <w:b/>
                              <w:sz w:val="18"/>
                            </w:rPr>
                            <w:t>Sheps Health Workforce NC</w:t>
                          </w:r>
                        </w:p>
                        <w:p w14:paraId="5090E937" w14:textId="77777777" w:rsidR="0041751D" w:rsidRPr="009B0EEA" w:rsidRDefault="0041751D" w:rsidP="00043AD3">
                          <w:pPr>
                            <w:ind w:left="270"/>
                            <w:rPr>
                              <w:rFonts w:asciiTheme="majorHAnsi" w:hAnsiTheme="majorHAnsi"/>
                              <w:bCs/>
                              <w:sz w:val="18"/>
                            </w:rPr>
                          </w:pPr>
                          <w:r w:rsidRPr="009B0EEA">
                            <w:rPr>
                              <w:rFonts w:asciiTheme="majorHAnsi" w:hAnsiTheme="majorHAnsi"/>
                              <w:bCs/>
                              <w:sz w:val="18"/>
                            </w:rPr>
                            <w:t>UNC Cecil G. Sheps Center for Health Services Research</w:t>
                          </w:r>
                        </w:p>
                        <w:p w14:paraId="624FB4E0" w14:textId="77777777" w:rsidR="0041751D" w:rsidRPr="00841B1F" w:rsidRDefault="0041751D" w:rsidP="00043AD3">
                          <w:pPr>
                            <w:ind w:left="270"/>
                            <w:rPr>
                              <w:rFonts w:asciiTheme="majorHAnsi" w:hAnsiTheme="majorHAnsi" w:cstheme="majorHAnsi"/>
                              <w:sz w:val="12"/>
                              <w:szCs w:val="16"/>
                            </w:rPr>
                          </w:pPr>
                          <w:hyperlink r:id="rId3" w:history="1">
                            <w:r w:rsidRPr="00177C2A">
                              <w:rPr>
                                <w:rStyle w:val="Hyperlink"/>
                                <w:rFonts w:asciiTheme="majorHAnsi" w:hAnsiTheme="majorHAnsi" w:cstheme="majorHAnsi"/>
                                <w:sz w:val="16"/>
                                <w:szCs w:val="16"/>
                              </w:rPr>
                              <w:t>https://nchealthworkforce.unc.edu/</w:t>
                            </w:r>
                          </w:hyperlink>
                          <w:r>
                            <w:rPr>
                              <w:rFonts w:asciiTheme="majorHAnsi" w:hAnsiTheme="majorHAnsi" w:cstheme="majorHAnsi"/>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5CFF59" id="_x0000_t202" coordsize="21600,21600" o:spt="202" path="m,l,21600r21600,l21600,xe">
              <v:stroke joinstyle="miter"/>
              <v:path gradientshapeok="t" o:connecttype="rect"/>
            </v:shapetype>
            <v:shape id="_x0000_s1031" type="#_x0000_t202" style="position:absolute;margin-left:-72.5pt;margin-top:7.45pt;width:649.4pt;height:41.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" fillcolor="#d9e2f3 [660]" stroked="f">
              <v:textbox>
                <w:txbxContent>
                  <w:p w14:paraId="458669AD" w14:textId="77777777" w:rsidR="0041751D" w:rsidRPr="00E87DC6" w:rsidRDefault="0041751D" w:rsidP="00043AD3">
                    <w:pPr>
                      <w:rPr>
                        <w:rFonts w:asciiTheme="majorHAnsi" w:hAnsiTheme="majorHAnsi"/>
                        <w:b/>
                        <w:sz w:val="18"/>
                      </w:rPr>
                    </w:pPr>
                    <w:r>
                      <w:rPr>
                        <w:rFonts w:asciiTheme="majorHAnsi" w:hAnsiTheme="majorHAnsi"/>
                        <w:i/>
                        <w:iCs/>
                        <w:sz w:val="18"/>
                      </w:rPr>
                      <w:t xml:space="preserve">       </w:t>
                    </w:r>
                    <w:r>
                      <w:rPr>
                        <w:rFonts w:asciiTheme="majorHAnsi" w:hAnsiTheme="majorHAnsi"/>
                        <w:b/>
                        <w:sz w:val="18"/>
                      </w:rPr>
                      <w:t>Sheps Health Workforce NC</w:t>
                    </w:r>
                  </w:p>
                  <w:p w14:paraId="5090E937" w14:textId="77777777" w:rsidR="0041751D" w:rsidRPr="009B0EEA" w:rsidRDefault="0041751D" w:rsidP="00043AD3">
                    <w:pPr>
                      <w:ind w:left="270"/>
                      <w:rPr>
                        <w:rFonts w:asciiTheme="majorHAnsi" w:hAnsiTheme="majorHAnsi"/>
                        <w:bCs/>
                        <w:sz w:val="18"/>
                      </w:rPr>
                    </w:pPr>
                    <w:r w:rsidRPr="009B0EEA">
                      <w:rPr>
                        <w:rFonts w:asciiTheme="majorHAnsi" w:hAnsiTheme="majorHAnsi"/>
                        <w:bCs/>
                        <w:sz w:val="18"/>
                      </w:rPr>
                      <w:t>UNC Cecil G. Sheps Center for Health Services Research</w:t>
                    </w:r>
                  </w:p>
                  <w:p w14:paraId="624FB4E0" w14:textId="77777777" w:rsidR="0041751D" w:rsidRPr="00841B1F" w:rsidRDefault="0041751D" w:rsidP="00043AD3">
                    <w:pPr>
                      <w:ind w:left="270"/>
                      <w:rPr>
                        <w:rFonts w:asciiTheme="majorHAnsi" w:hAnsiTheme="majorHAnsi" w:cstheme="majorHAnsi"/>
                        <w:sz w:val="12"/>
                        <w:szCs w:val="16"/>
                      </w:rPr>
                    </w:pPr>
                    <w:hyperlink r:id="rId4" w:history="1">
                      <w:r w:rsidRPr="00177C2A">
                        <w:rPr>
                          <w:rStyle w:val="Hyperlink"/>
                          <w:rFonts w:asciiTheme="majorHAnsi" w:hAnsiTheme="majorHAnsi" w:cstheme="majorHAnsi"/>
                          <w:sz w:val="16"/>
                          <w:szCs w:val="16"/>
                        </w:rPr>
                        <w:t>https://nchealthworkforce.unc.edu/</w:t>
                      </w:r>
                    </w:hyperlink>
                    <w:r>
                      <w:rPr>
                        <w:rFonts w:asciiTheme="majorHAnsi" w:hAnsiTheme="majorHAnsi" w:cstheme="majorHAnsi"/>
                        <w:sz w:val="16"/>
                        <w:szCs w:val="16"/>
                      </w:rPr>
                      <w:t xml:space="preserve"> </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FA8342" w14:textId="77777777" w:rsidR="00156879" w:rsidRDefault="00156879" w:rsidP="00124FBA">
      <w:r>
        <w:separator/>
      </w:r>
    </w:p>
  </w:footnote>
  <w:footnote w:type="continuationSeparator" w:id="0">
    <w:p w14:paraId="53BF4947" w14:textId="77777777" w:rsidR="00156879" w:rsidRDefault="00156879" w:rsidP="00124F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65A24" w14:textId="77777777" w:rsidR="006B090B" w:rsidRDefault="006B090B">
    <w:pPr>
      <w:pStyle w:val="Header"/>
      <w:jc w:val="right"/>
    </w:pPr>
  </w:p>
  <w:sdt>
    <w:sdtPr>
      <w:id w:val="2082949642"/>
      <w:docPartObj>
        <w:docPartGallery w:val="Page Numbers (Top of Page)"/>
        <w:docPartUnique/>
      </w:docPartObj>
    </w:sdtPr>
    <w:sdtEndPr>
      <w:rPr>
        <w:noProof/>
      </w:rPr>
    </w:sdtEndPr>
    <w:sdtContent>
      <w:p w14:paraId="6B714D77" w14:textId="55A5331A" w:rsidR="006B090B" w:rsidRDefault="006B090B" w:rsidP="006B090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77C4801" w14:textId="77777777" w:rsidR="006B090B" w:rsidRDefault="006B09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C6608"/>
    <w:multiLevelType w:val="hybridMultilevel"/>
    <w:tmpl w:val="9D3A5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C484E"/>
    <w:multiLevelType w:val="hybridMultilevel"/>
    <w:tmpl w:val="5226E9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CA0CC1"/>
    <w:multiLevelType w:val="hybridMultilevel"/>
    <w:tmpl w:val="9D3A5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267D"/>
    <w:multiLevelType w:val="hybridMultilevel"/>
    <w:tmpl w:val="0B062C36"/>
    <w:lvl w:ilvl="0" w:tplc="CD4698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2F0FE1"/>
    <w:multiLevelType w:val="hybridMultilevel"/>
    <w:tmpl w:val="2E20E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627537"/>
    <w:multiLevelType w:val="hybridMultilevel"/>
    <w:tmpl w:val="1DA6D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5755036"/>
    <w:multiLevelType w:val="hybridMultilevel"/>
    <w:tmpl w:val="9D3A5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387EEC"/>
    <w:multiLevelType w:val="hybridMultilevel"/>
    <w:tmpl w:val="9036D4FE"/>
    <w:lvl w:ilvl="0" w:tplc="51BE6756">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3F27C2"/>
    <w:multiLevelType w:val="hybridMultilevel"/>
    <w:tmpl w:val="068687A4"/>
    <w:lvl w:ilvl="0" w:tplc="DB6C7B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E43A3F"/>
    <w:multiLevelType w:val="hybridMultilevel"/>
    <w:tmpl w:val="5226E9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E8420A"/>
    <w:multiLevelType w:val="hybridMultilevel"/>
    <w:tmpl w:val="7E2830C6"/>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16cid:durableId="1714690298">
    <w:abstractNumId w:val="3"/>
  </w:num>
  <w:num w:numId="2" w16cid:durableId="738022803">
    <w:abstractNumId w:val="8"/>
  </w:num>
  <w:num w:numId="3" w16cid:durableId="831409833">
    <w:abstractNumId w:val="0"/>
  </w:num>
  <w:num w:numId="4" w16cid:durableId="306783405">
    <w:abstractNumId w:val="4"/>
  </w:num>
  <w:num w:numId="5" w16cid:durableId="1166746468">
    <w:abstractNumId w:val="1"/>
  </w:num>
  <w:num w:numId="6" w16cid:durableId="1677611551">
    <w:abstractNumId w:val="9"/>
  </w:num>
  <w:num w:numId="7" w16cid:durableId="479034585">
    <w:abstractNumId w:val="5"/>
  </w:num>
  <w:num w:numId="8" w16cid:durableId="435561861">
    <w:abstractNumId w:val="6"/>
  </w:num>
  <w:num w:numId="9" w16cid:durableId="1443649296">
    <w:abstractNumId w:val="2"/>
  </w:num>
  <w:num w:numId="10" w16cid:durableId="333846253">
    <w:abstractNumId w:val="10"/>
  </w:num>
  <w:num w:numId="11" w16cid:durableId="71724225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orcina, Jill Marie">
    <w15:presenceInfo w15:providerId="AD" w15:userId="S::forcina@AD.UNC.EDU::1309c78f-1369-4e64-9a26-37615a4ef9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numFmt w:val="lowerRoman"/>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fef2dd3rearre9aedvtd9idz50za5wfxdw&quot;&gt;My EndNote Library&lt;record-ids&gt;&lt;item&gt;87&lt;/item&gt;&lt;item&gt;88&lt;/item&gt;&lt;item&gt;89&lt;/item&gt;&lt;item&gt;90&lt;/item&gt;&lt;/record-ids&gt;&lt;/item&gt;&lt;/Libraries&gt;"/>
  </w:docVars>
  <w:rsids>
    <w:rsidRoot w:val="00324E81"/>
    <w:rsid w:val="00003A4C"/>
    <w:rsid w:val="00006AC6"/>
    <w:rsid w:val="00011DDE"/>
    <w:rsid w:val="000164FB"/>
    <w:rsid w:val="00017260"/>
    <w:rsid w:val="0002244D"/>
    <w:rsid w:val="00037837"/>
    <w:rsid w:val="000428AE"/>
    <w:rsid w:val="00043AD3"/>
    <w:rsid w:val="000502EE"/>
    <w:rsid w:val="00062788"/>
    <w:rsid w:val="00077B52"/>
    <w:rsid w:val="00080A15"/>
    <w:rsid w:val="00081701"/>
    <w:rsid w:val="00093EBC"/>
    <w:rsid w:val="000A0913"/>
    <w:rsid w:val="000A2AF4"/>
    <w:rsid w:val="000A6741"/>
    <w:rsid w:val="000B3B0A"/>
    <w:rsid w:val="000B5F18"/>
    <w:rsid w:val="000B703C"/>
    <w:rsid w:val="000C1768"/>
    <w:rsid w:val="000D5CE4"/>
    <w:rsid w:val="000D626E"/>
    <w:rsid w:val="000D7CE4"/>
    <w:rsid w:val="000E0DCF"/>
    <w:rsid w:val="000E0F41"/>
    <w:rsid w:val="000E10EC"/>
    <w:rsid w:val="000F7FE2"/>
    <w:rsid w:val="0010347F"/>
    <w:rsid w:val="0011245F"/>
    <w:rsid w:val="00115826"/>
    <w:rsid w:val="00124FBA"/>
    <w:rsid w:val="00131E91"/>
    <w:rsid w:val="00135608"/>
    <w:rsid w:val="00136ABA"/>
    <w:rsid w:val="00141B14"/>
    <w:rsid w:val="00141E04"/>
    <w:rsid w:val="001450E1"/>
    <w:rsid w:val="0014531F"/>
    <w:rsid w:val="0015314C"/>
    <w:rsid w:val="001533E6"/>
    <w:rsid w:val="00156879"/>
    <w:rsid w:val="00173479"/>
    <w:rsid w:val="00181E19"/>
    <w:rsid w:val="001837BE"/>
    <w:rsid w:val="00187E37"/>
    <w:rsid w:val="001A19C5"/>
    <w:rsid w:val="001A2BAC"/>
    <w:rsid w:val="001A2F36"/>
    <w:rsid w:val="001A3267"/>
    <w:rsid w:val="001A4CFB"/>
    <w:rsid w:val="001C4528"/>
    <w:rsid w:val="001D3173"/>
    <w:rsid w:val="001D712D"/>
    <w:rsid w:val="001E284E"/>
    <w:rsid w:val="001E2DCD"/>
    <w:rsid w:val="001E45CC"/>
    <w:rsid w:val="001F439F"/>
    <w:rsid w:val="002103D9"/>
    <w:rsid w:val="00210E9E"/>
    <w:rsid w:val="00215B95"/>
    <w:rsid w:val="002361FC"/>
    <w:rsid w:val="00236753"/>
    <w:rsid w:val="0023755D"/>
    <w:rsid w:val="00240496"/>
    <w:rsid w:val="0024088D"/>
    <w:rsid w:val="00254CDA"/>
    <w:rsid w:val="00262811"/>
    <w:rsid w:val="002636B5"/>
    <w:rsid w:val="00264FC6"/>
    <w:rsid w:val="00266942"/>
    <w:rsid w:val="002703C8"/>
    <w:rsid w:val="002716ED"/>
    <w:rsid w:val="00273975"/>
    <w:rsid w:val="00275829"/>
    <w:rsid w:val="00280EB6"/>
    <w:rsid w:val="002924E6"/>
    <w:rsid w:val="00296F43"/>
    <w:rsid w:val="002A25DD"/>
    <w:rsid w:val="002A3F57"/>
    <w:rsid w:val="002B015E"/>
    <w:rsid w:val="002B7AC5"/>
    <w:rsid w:val="002C2E7C"/>
    <w:rsid w:val="002C6CBE"/>
    <w:rsid w:val="002D15F5"/>
    <w:rsid w:val="002D3A58"/>
    <w:rsid w:val="002D3DBE"/>
    <w:rsid w:val="002D5177"/>
    <w:rsid w:val="002E07E6"/>
    <w:rsid w:val="002E0B45"/>
    <w:rsid w:val="003006BB"/>
    <w:rsid w:val="00301E4C"/>
    <w:rsid w:val="003102E9"/>
    <w:rsid w:val="0031206D"/>
    <w:rsid w:val="00313FF7"/>
    <w:rsid w:val="00324E81"/>
    <w:rsid w:val="00326911"/>
    <w:rsid w:val="0033209B"/>
    <w:rsid w:val="00334B0D"/>
    <w:rsid w:val="00336AEE"/>
    <w:rsid w:val="00352DBF"/>
    <w:rsid w:val="00380B9F"/>
    <w:rsid w:val="003811B1"/>
    <w:rsid w:val="00381AFC"/>
    <w:rsid w:val="00381B94"/>
    <w:rsid w:val="00383A24"/>
    <w:rsid w:val="0039113B"/>
    <w:rsid w:val="00393F49"/>
    <w:rsid w:val="003A086E"/>
    <w:rsid w:val="003A7D2C"/>
    <w:rsid w:val="003B00B8"/>
    <w:rsid w:val="003C187D"/>
    <w:rsid w:val="003C5916"/>
    <w:rsid w:val="003C7550"/>
    <w:rsid w:val="003D48CD"/>
    <w:rsid w:val="003D6EFC"/>
    <w:rsid w:val="003F7CD3"/>
    <w:rsid w:val="00407252"/>
    <w:rsid w:val="00410BA7"/>
    <w:rsid w:val="00413E79"/>
    <w:rsid w:val="0041751D"/>
    <w:rsid w:val="00417EC0"/>
    <w:rsid w:val="00424640"/>
    <w:rsid w:val="00424B86"/>
    <w:rsid w:val="00426199"/>
    <w:rsid w:val="00432860"/>
    <w:rsid w:val="00435D78"/>
    <w:rsid w:val="0043770C"/>
    <w:rsid w:val="00441745"/>
    <w:rsid w:val="00454B40"/>
    <w:rsid w:val="004610A5"/>
    <w:rsid w:val="00463DCB"/>
    <w:rsid w:val="00464590"/>
    <w:rsid w:val="00467779"/>
    <w:rsid w:val="00472DD7"/>
    <w:rsid w:val="00473CB5"/>
    <w:rsid w:val="00474A30"/>
    <w:rsid w:val="00475CC2"/>
    <w:rsid w:val="004809B0"/>
    <w:rsid w:val="00483CD8"/>
    <w:rsid w:val="00487FBC"/>
    <w:rsid w:val="00490C1C"/>
    <w:rsid w:val="004912C7"/>
    <w:rsid w:val="004950B2"/>
    <w:rsid w:val="00497F74"/>
    <w:rsid w:val="004A38A5"/>
    <w:rsid w:val="004C61C6"/>
    <w:rsid w:val="004C69D1"/>
    <w:rsid w:val="004D1BEF"/>
    <w:rsid w:val="004E0EF2"/>
    <w:rsid w:val="004E23DD"/>
    <w:rsid w:val="004E3736"/>
    <w:rsid w:val="004E5EE6"/>
    <w:rsid w:val="004E650F"/>
    <w:rsid w:val="004F021C"/>
    <w:rsid w:val="004F1824"/>
    <w:rsid w:val="004F2657"/>
    <w:rsid w:val="004F3326"/>
    <w:rsid w:val="004F64A0"/>
    <w:rsid w:val="005121B0"/>
    <w:rsid w:val="00515948"/>
    <w:rsid w:val="005237C5"/>
    <w:rsid w:val="00527E5B"/>
    <w:rsid w:val="0053204A"/>
    <w:rsid w:val="0053466B"/>
    <w:rsid w:val="00537042"/>
    <w:rsid w:val="005377AE"/>
    <w:rsid w:val="00576A11"/>
    <w:rsid w:val="0058447A"/>
    <w:rsid w:val="00586B1E"/>
    <w:rsid w:val="0059128C"/>
    <w:rsid w:val="0059303C"/>
    <w:rsid w:val="005943AD"/>
    <w:rsid w:val="005A5797"/>
    <w:rsid w:val="005B1EAA"/>
    <w:rsid w:val="005C0362"/>
    <w:rsid w:val="005C102D"/>
    <w:rsid w:val="005D1132"/>
    <w:rsid w:val="005D2ED9"/>
    <w:rsid w:val="005D5AD2"/>
    <w:rsid w:val="005E06DE"/>
    <w:rsid w:val="005E4D46"/>
    <w:rsid w:val="005F1814"/>
    <w:rsid w:val="005F3904"/>
    <w:rsid w:val="005F6640"/>
    <w:rsid w:val="00603ADD"/>
    <w:rsid w:val="00604F40"/>
    <w:rsid w:val="00606735"/>
    <w:rsid w:val="00607AC9"/>
    <w:rsid w:val="00612156"/>
    <w:rsid w:val="00616CB1"/>
    <w:rsid w:val="00621210"/>
    <w:rsid w:val="00625F99"/>
    <w:rsid w:val="006338E9"/>
    <w:rsid w:val="00636D34"/>
    <w:rsid w:val="006478AC"/>
    <w:rsid w:val="00656CA7"/>
    <w:rsid w:val="00662C29"/>
    <w:rsid w:val="006829AD"/>
    <w:rsid w:val="00690283"/>
    <w:rsid w:val="006903EA"/>
    <w:rsid w:val="00697593"/>
    <w:rsid w:val="006B090B"/>
    <w:rsid w:val="006B4527"/>
    <w:rsid w:val="006B5E53"/>
    <w:rsid w:val="006B6206"/>
    <w:rsid w:val="006C3BF8"/>
    <w:rsid w:val="006C4ABE"/>
    <w:rsid w:val="006E100F"/>
    <w:rsid w:val="006E62B6"/>
    <w:rsid w:val="006F00F2"/>
    <w:rsid w:val="007004FC"/>
    <w:rsid w:val="0070065B"/>
    <w:rsid w:val="007114C3"/>
    <w:rsid w:val="007115BB"/>
    <w:rsid w:val="007202E9"/>
    <w:rsid w:val="0072318F"/>
    <w:rsid w:val="00731472"/>
    <w:rsid w:val="0073703A"/>
    <w:rsid w:val="00744486"/>
    <w:rsid w:val="007471F5"/>
    <w:rsid w:val="00750DD6"/>
    <w:rsid w:val="00751AF5"/>
    <w:rsid w:val="00767AF5"/>
    <w:rsid w:val="00770593"/>
    <w:rsid w:val="00781686"/>
    <w:rsid w:val="00782C19"/>
    <w:rsid w:val="00785050"/>
    <w:rsid w:val="0078771A"/>
    <w:rsid w:val="007A4B4E"/>
    <w:rsid w:val="007B31E7"/>
    <w:rsid w:val="007B7133"/>
    <w:rsid w:val="007C2176"/>
    <w:rsid w:val="007D18AC"/>
    <w:rsid w:val="007D5B15"/>
    <w:rsid w:val="007F3352"/>
    <w:rsid w:val="00803E88"/>
    <w:rsid w:val="0080539F"/>
    <w:rsid w:val="00811B50"/>
    <w:rsid w:val="00816D8C"/>
    <w:rsid w:val="00817535"/>
    <w:rsid w:val="0083218B"/>
    <w:rsid w:val="008327F4"/>
    <w:rsid w:val="00836E06"/>
    <w:rsid w:val="00837DC5"/>
    <w:rsid w:val="008415DE"/>
    <w:rsid w:val="00841B1F"/>
    <w:rsid w:val="0084354C"/>
    <w:rsid w:val="008638A2"/>
    <w:rsid w:val="00863936"/>
    <w:rsid w:val="0086487B"/>
    <w:rsid w:val="00873B82"/>
    <w:rsid w:val="0087655A"/>
    <w:rsid w:val="008765AE"/>
    <w:rsid w:val="00886CDA"/>
    <w:rsid w:val="008911FB"/>
    <w:rsid w:val="008A08E9"/>
    <w:rsid w:val="008A7BE1"/>
    <w:rsid w:val="008B0EEA"/>
    <w:rsid w:val="008B2B55"/>
    <w:rsid w:val="008B2F3B"/>
    <w:rsid w:val="008B6D5A"/>
    <w:rsid w:val="008B700B"/>
    <w:rsid w:val="008C069F"/>
    <w:rsid w:val="008C09E5"/>
    <w:rsid w:val="008D1306"/>
    <w:rsid w:val="008D3066"/>
    <w:rsid w:val="008D7CCF"/>
    <w:rsid w:val="008D7CF2"/>
    <w:rsid w:val="008F1F80"/>
    <w:rsid w:val="0090792A"/>
    <w:rsid w:val="00910492"/>
    <w:rsid w:val="00917D71"/>
    <w:rsid w:val="00924F10"/>
    <w:rsid w:val="009270D3"/>
    <w:rsid w:val="00946C7D"/>
    <w:rsid w:val="00955CA5"/>
    <w:rsid w:val="00963711"/>
    <w:rsid w:val="00965722"/>
    <w:rsid w:val="00973952"/>
    <w:rsid w:val="00973E67"/>
    <w:rsid w:val="00996072"/>
    <w:rsid w:val="009B0EEA"/>
    <w:rsid w:val="009B30AA"/>
    <w:rsid w:val="009B3CE8"/>
    <w:rsid w:val="009B5BA3"/>
    <w:rsid w:val="009C277F"/>
    <w:rsid w:val="009D3800"/>
    <w:rsid w:val="009F2C72"/>
    <w:rsid w:val="009F2DCD"/>
    <w:rsid w:val="00A03015"/>
    <w:rsid w:val="00A039E0"/>
    <w:rsid w:val="00A1360B"/>
    <w:rsid w:val="00A15ABF"/>
    <w:rsid w:val="00A17AAA"/>
    <w:rsid w:val="00A234B5"/>
    <w:rsid w:val="00A2588D"/>
    <w:rsid w:val="00A304D2"/>
    <w:rsid w:val="00A37BC6"/>
    <w:rsid w:val="00A45B2B"/>
    <w:rsid w:val="00A567FA"/>
    <w:rsid w:val="00A636EC"/>
    <w:rsid w:val="00A8087D"/>
    <w:rsid w:val="00A93D65"/>
    <w:rsid w:val="00AA69EE"/>
    <w:rsid w:val="00AA72FC"/>
    <w:rsid w:val="00AC21FF"/>
    <w:rsid w:val="00AD0250"/>
    <w:rsid w:val="00AD39BE"/>
    <w:rsid w:val="00AD5A60"/>
    <w:rsid w:val="00AE6772"/>
    <w:rsid w:val="00AE7624"/>
    <w:rsid w:val="00B0193E"/>
    <w:rsid w:val="00B02310"/>
    <w:rsid w:val="00B06CE1"/>
    <w:rsid w:val="00B07E9A"/>
    <w:rsid w:val="00B20A7C"/>
    <w:rsid w:val="00B23533"/>
    <w:rsid w:val="00B27313"/>
    <w:rsid w:val="00B34C0B"/>
    <w:rsid w:val="00B44713"/>
    <w:rsid w:val="00B46FE4"/>
    <w:rsid w:val="00B476CE"/>
    <w:rsid w:val="00B61B97"/>
    <w:rsid w:val="00B627F3"/>
    <w:rsid w:val="00B713DB"/>
    <w:rsid w:val="00B72AF2"/>
    <w:rsid w:val="00B77434"/>
    <w:rsid w:val="00B862A6"/>
    <w:rsid w:val="00B86902"/>
    <w:rsid w:val="00B90866"/>
    <w:rsid w:val="00B91825"/>
    <w:rsid w:val="00B94C34"/>
    <w:rsid w:val="00BA2034"/>
    <w:rsid w:val="00BA5F24"/>
    <w:rsid w:val="00BB52C8"/>
    <w:rsid w:val="00BC0858"/>
    <w:rsid w:val="00BC36D3"/>
    <w:rsid w:val="00BE2DE0"/>
    <w:rsid w:val="00BE7AB0"/>
    <w:rsid w:val="00BF20C7"/>
    <w:rsid w:val="00C06A4F"/>
    <w:rsid w:val="00C14EF5"/>
    <w:rsid w:val="00C244E4"/>
    <w:rsid w:val="00C26043"/>
    <w:rsid w:val="00C35781"/>
    <w:rsid w:val="00C41360"/>
    <w:rsid w:val="00C42FEE"/>
    <w:rsid w:val="00C50B64"/>
    <w:rsid w:val="00C54452"/>
    <w:rsid w:val="00C54DB2"/>
    <w:rsid w:val="00C601E3"/>
    <w:rsid w:val="00C7463A"/>
    <w:rsid w:val="00C75E9E"/>
    <w:rsid w:val="00C809A6"/>
    <w:rsid w:val="00C85927"/>
    <w:rsid w:val="00C873C0"/>
    <w:rsid w:val="00C9150A"/>
    <w:rsid w:val="00C95743"/>
    <w:rsid w:val="00CA159C"/>
    <w:rsid w:val="00CA347D"/>
    <w:rsid w:val="00CA6E63"/>
    <w:rsid w:val="00CB3BBA"/>
    <w:rsid w:val="00CB7318"/>
    <w:rsid w:val="00CC46A4"/>
    <w:rsid w:val="00CC7B24"/>
    <w:rsid w:val="00CD7252"/>
    <w:rsid w:val="00CE094D"/>
    <w:rsid w:val="00CF6261"/>
    <w:rsid w:val="00CF6D86"/>
    <w:rsid w:val="00D04A9F"/>
    <w:rsid w:val="00D06610"/>
    <w:rsid w:val="00D21020"/>
    <w:rsid w:val="00D25906"/>
    <w:rsid w:val="00D25AA6"/>
    <w:rsid w:val="00D2607C"/>
    <w:rsid w:val="00D376BE"/>
    <w:rsid w:val="00D60FCC"/>
    <w:rsid w:val="00D620EA"/>
    <w:rsid w:val="00D65C7B"/>
    <w:rsid w:val="00D65F11"/>
    <w:rsid w:val="00D724D4"/>
    <w:rsid w:val="00D83800"/>
    <w:rsid w:val="00D964A0"/>
    <w:rsid w:val="00D966BC"/>
    <w:rsid w:val="00DA00A3"/>
    <w:rsid w:val="00DA04FE"/>
    <w:rsid w:val="00DA0809"/>
    <w:rsid w:val="00DA1960"/>
    <w:rsid w:val="00DB180D"/>
    <w:rsid w:val="00DB1AE8"/>
    <w:rsid w:val="00DC01B8"/>
    <w:rsid w:val="00DC1264"/>
    <w:rsid w:val="00DD4882"/>
    <w:rsid w:val="00DE140F"/>
    <w:rsid w:val="00DE6A2A"/>
    <w:rsid w:val="00DF0E34"/>
    <w:rsid w:val="00E0401A"/>
    <w:rsid w:val="00E209B2"/>
    <w:rsid w:val="00E20BCE"/>
    <w:rsid w:val="00E33B51"/>
    <w:rsid w:val="00E349D0"/>
    <w:rsid w:val="00E50513"/>
    <w:rsid w:val="00E52C1D"/>
    <w:rsid w:val="00E60142"/>
    <w:rsid w:val="00E63018"/>
    <w:rsid w:val="00E63CC7"/>
    <w:rsid w:val="00E64309"/>
    <w:rsid w:val="00E7129D"/>
    <w:rsid w:val="00E750C1"/>
    <w:rsid w:val="00EA4B7C"/>
    <w:rsid w:val="00EA60EE"/>
    <w:rsid w:val="00EA6BDB"/>
    <w:rsid w:val="00EA706B"/>
    <w:rsid w:val="00EB03CC"/>
    <w:rsid w:val="00EB6579"/>
    <w:rsid w:val="00EB76C9"/>
    <w:rsid w:val="00EC4E0D"/>
    <w:rsid w:val="00ED008E"/>
    <w:rsid w:val="00ED35A8"/>
    <w:rsid w:val="00ED4267"/>
    <w:rsid w:val="00ED5E00"/>
    <w:rsid w:val="00EF2EC1"/>
    <w:rsid w:val="00F0420B"/>
    <w:rsid w:val="00F11A13"/>
    <w:rsid w:val="00F21B4E"/>
    <w:rsid w:val="00F2383C"/>
    <w:rsid w:val="00F2513E"/>
    <w:rsid w:val="00F257B4"/>
    <w:rsid w:val="00F41210"/>
    <w:rsid w:val="00F423F9"/>
    <w:rsid w:val="00F42D18"/>
    <w:rsid w:val="00F52B67"/>
    <w:rsid w:val="00F87836"/>
    <w:rsid w:val="00F9218B"/>
    <w:rsid w:val="00FA1A8E"/>
    <w:rsid w:val="00FA36FC"/>
    <w:rsid w:val="00FA5254"/>
    <w:rsid w:val="00FC5472"/>
    <w:rsid w:val="00FD2852"/>
    <w:rsid w:val="00FD405E"/>
    <w:rsid w:val="00FE0192"/>
    <w:rsid w:val="00FE0D60"/>
    <w:rsid w:val="00FE0D78"/>
    <w:rsid w:val="00FE44E4"/>
    <w:rsid w:val="00FF3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7FC9B"/>
  <w15:chartTrackingRefBased/>
  <w15:docId w15:val="{2221E755-F5E3-491A-B71B-9153AD86F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779"/>
  </w:style>
  <w:style w:type="paragraph" w:styleId="Heading1">
    <w:name w:val="heading 1"/>
    <w:basedOn w:val="Normal"/>
    <w:next w:val="Normal"/>
    <w:link w:val="Heading1Char"/>
    <w:uiPriority w:val="9"/>
    <w:qFormat/>
    <w:rsid w:val="00D2102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FBA"/>
    <w:pPr>
      <w:tabs>
        <w:tab w:val="center" w:pos="4680"/>
        <w:tab w:val="right" w:pos="9360"/>
      </w:tabs>
    </w:pPr>
  </w:style>
  <w:style w:type="character" w:customStyle="1" w:styleId="HeaderChar">
    <w:name w:val="Header Char"/>
    <w:basedOn w:val="DefaultParagraphFont"/>
    <w:link w:val="Header"/>
    <w:uiPriority w:val="99"/>
    <w:rsid w:val="00124FBA"/>
  </w:style>
  <w:style w:type="paragraph" w:styleId="Footer">
    <w:name w:val="footer"/>
    <w:basedOn w:val="Normal"/>
    <w:link w:val="FooterChar"/>
    <w:uiPriority w:val="99"/>
    <w:unhideWhenUsed/>
    <w:rsid w:val="00124FBA"/>
    <w:pPr>
      <w:tabs>
        <w:tab w:val="center" w:pos="4680"/>
        <w:tab w:val="right" w:pos="9360"/>
      </w:tabs>
    </w:pPr>
  </w:style>
  <w:style w:type="character" w:customStyle="1" w:styleId="FooterChar">
    <w:name w:val="Footer Char"/>
    <w:basedOn w:val="DefaultParagraphFont"/>
    <w:link w:val="Footer"/>
    <w:uiPriority w:val="99"/>
    <w:rsid w:val="00124FBA"/>
  </w:style>
  <w:style w:type="paragraph" w:styleId="ListParagraph">
    <w:name w:val="List Paragraph"/>
    <w:basedOn w:val="Normal"/>
    <w:uiPriority w:val="34"/>
    <w:qFormat/>
    <w:rsid w:val="0031206D"/>
    <w:pPr>
      <w:ind w:left="720"/>
      <w:contextualSpacing/>
    </w:pPr>
  </w:style>
  <w:style w:type="paragraph" w:styleId="FootnoteText">
    <w:name w:val="footnote text"/>
    <w:basedOn w:val="Normal"/>
    <w:link w:val="FootnoteTextChar"/>
    <w:uiPriority w:val="99"/>
    <w:semiHidden/>
    <w:unhideWhenUsed/>
    <w:rsid w:val="000A2AF4"/>
    <w:rPr>
      <w:sz w:val="20"/>
      <w:szCs w:val="20"/>
    </w:rPr>
  </w:style>
  <w:style w:type="character" w:customStyle="1" w:styleId="FootnoteTextChar">
    <w:name w:val="Footnote Text Char"/>
    <w:basedOn w:val="DefaultParagraphFont"/>
    <w:link w:val="FootnoteText"/>
    <w:uiPriority w:val="99"/>
    <w:semiHidden/>
    <w:rsid w:val="000A2AF4"/>
    <w:rPr>
      <w:sz w:val="20"/>
      <w:szCs w:val="20"/>
    </w:rPr>
  </w:style>
  <w:style w:type="character" w:styleId="FootnoteReference">
    <w:name w:val="footnote reference"/>
    <w:basedOn w:val="DefaultParagraphFont"/>
    <w:uiPriority w:val="99"/>
    <w:semiHidden/>
    <w:unhideWhenUsed/>
    <w:rsid w:val="000A2AF4"/>
    <w:rPr>
      <w:vertAlign w:val="superscript"/>
    </w:rPr>
  </w:style>
  <w:style w:type="character" w:customStyle="1" w:styleId="Heading1Char">
    <w:name w:val="Heading 1 Char"/>
    <w:basedOn w:val="DefaultParagraphFont"/>
    <w:link w:val="Heading1"/>
    <w:uiPriority w:val="9"/>
    <w:rsid w:val="00D2102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5377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77AE"/>
    <w:rPr>
      <w:rFonts w:ascii="Segoe UI" w:hAnsi="Segoe UI" w:cs="Segoe UI"/>
      <w:sz w:val="18"/>
      <w:szCs w:val="18"/>
    </w:rPr>
  </w:style>
  <w:style w:type="paragraph" w:styleId="EndnoteText">
    <w:name w:val="endnote text"/>
    <w:basedOn w:val="Normal"/>
    <w:link w:val="EndnoteTextChar"/>
    <w:uiPriority w:val="99"/>
    <w:semiHidden/>
    <w:unhideWhenUsed/>
    <w:rsid w:val="003006BB"/>
    <w:rPr>
      <w:sz w:val="20"/>
      <w:szCs w:val="20"/>
    </w:rPr>
  </w:style>
  <w:style w:type="character" w:customStyle="1" w:styleId="EndnoteTextChar">
    <w:name w:val="Endnote Text Char"/>
    <w:basedOn w:val="DefaultParagraphFont"/>
    <w:link w:val="EndnoteText"/>
    <w:uiPriority w:val="99"/>
    <w:semiHidden/>
    <w:rsid w:val="003006BB"/>
    <w:rPr>
      <w:sz w:val="20"/>
      <w:szCs w:val="20"/>
    </w:rPr>
  </w:style>
  <w:style w:type="character" w:styleId="EndnoteReference">
    <w:name w:val="endnote reference"/>
    <w:basedOn w:val="DefaultParagraphFont"/>
    <w:uiPriority w:val="99"/>
    <w:semiHidden/>
    <w:unhideWhenUsed/>
    <w:rsid w:val="003006BB"/>
    <w:rPr>
      <w:vertAlign w:val="superscript"/>
    </w:rPr>
  </w:style>
  <w:style w:type="character" w:customStyle="1" w:styleId="A9">
    <w:name w:val="A9"/>
    <w:uiPriority w:val="99"/>
    <w:rsid w:val="003006BB"/>
    <w:rPr>
      <w:color w:val="000000"/>
    </w:rPr>
  </w:style>
  <w:style w:type="paragraph" w:styleId="NormalWeb">
    <w:name w:val="Normal (Web)"/>
    <w:basedOn w:val="Normal"/>
    <w:uiPriority w:val="99"/>
    <w:unhideWhenUsed/>
    <w:rsid w:val="00FE44E4"/>
    <w:rPr>
      <w:rFonts w:ascii="Calibri" w:hAnsi="Calibri" w:cs="Calibri"/>
    </w:rPr>
  </w:style>
  <w:style w:type="character" w:styleId="CommentReference">
    <w:name w:val="annotation reference"/>
    <w:basedOn w:val="DefaultParagraphFont"/>
    <w:uiPriority w:val="99"/>
    <w:semiHidden/>
    <w:unhideWhenUsed/>
    <w:rsid w:val="00017260"/>
    <w:rPr>
      <w:sz w:val="16"/>
      <w:szCs w:val="16"/>
    </w:rPr>
  </w:style>
  <w:style w:type="paragraph" w:styleId="CommentText">
    <w:name w:val="annotation text"/>
    <w:basedOn w:val="Normal"/>
    <w:link w:val="CommentTextChar"/>
    <w:uiPriority w:val="99"/>
    <w:unhideWhenUsed/>
    <w:rsid w:val="00017260"/>
    <w:rPr>
      <w:sz w:val="20"/>
      <w:szCs w:val="20"/>
    </w:rPr>
  </w:style>
  <w:style w:type="character" w:customStyle="1" w:styleId="CommentTextChar">
    <w:name w:val="Comment Text Char"/>
    <w:basedOn w:val="DefaultParagraphFont"/>
    <w:link w:val="CommentText"/>
    <w:uiPriority w:val="99"/>
    <w:rsid w:val="00017260"/>
    <w:rPr>
      <w:sz w:val="20"/>
      <w:szCs w:val="20"/>
    </w:rPr>
  </w:style>
  <w:style w:type="paragraph" w:styleId="CommentSubject">
    <w:name w:val="annotation subject"/>
    <w:basedOn w:val="CommentText"/>
    <w:next w:val="CommentText"/>
    <w:link w:val="CommentSubjectChar"/>
    <w:uiPriority w:val="99"/>
    <w:semiHidden/>
    <w:unhideWhenUsed/>
    <w:rsid w:val="00017260"/>
    <w:rPr>
      <w:b/>
      <w:bCs/>
    </w:rPr>
  </w:style>
  <w:style w:type="character" w:customStyle="1" w:styleId="CommentSubjectChar">
    <w:name w:val="Comment Subject Char"/>
    <w:basedOn w:val="CommentTextChar"/>
    <w:link w:val="CommentSubject"/>
    <w:uiPriority w:val="99"/>
    <w:semiHidden/>
    <w:rsid w:val="00017260"/>
    <w:rPr>
      <w:b/>
      <w:bCs/>
      <w:sz w:val="20"/>
      <w:szCs w:val="20"/>
    </w:rPr>
  </w:style>
  <w:style w:type="character" w:customStyle="1" w:styleId="nlmarticle-title">
    <w:name w:val="nlm_article-title"/>
    <w:basedOn w:val="DefaultParagraphFont"/>
    <w:rsid w:val="00C85927"/>
  </w:style>
  <w:style w:type="character" w:customStyle="1" w:styleId="citationsource-journal">
    <w:name w:val="citation_source-journal"/>
    <w:basedOn w:val="DefaultParagraphFont"/>
    <w:rsid w:val="00C85927"/>
  </w:style>
  <w:style w:type="character" w:customStyle="1" w:styleId="nlmyear">
    <w:name w:val="nlm_year"/>
    <w:basedOn w:val="DefaultParagraphFont"/>
    <w:rsid w:val="00C85927"/>
  </w:style>
  <w:style w:type="character" w:customStyle="1" w:styleId="nlmfpage">
    <w:name w:val="nlm_fpage"/>
    <w:basedOn w:val="DefaultParagraphFont"/>
    <w:rsid w:val="00C85927"/>
  </w:style>
  <w:style w:type="character" w:customStyle="1" w:styleId="nlmlpage">
    <w:name w:val="nlm_lpage"/>
    <w:basedOn w:val="DefaultParagraphFont"/>
    <w:rsid w:val="00C85927"/>
  </w:style>
  <w:style w:type="character" w:styleId="Hyperlink">
    <w:name w:val="Hyperlink"/>
    <w:basedOn w:val="DefaultParagraphFont"/>
    <w:uiPriority w:val="99"/>
    <w:unhideWhenUsed/>
    <w:rsid w:val="005F3904"/>
    <w:rPr>
      <w:color w:val="0563C1" w:themeColor="hyperlink"/>
      <w:u w:val="single"/>
    </w:rPr>
  </w:style>
  <w:style w:type="table" w:styleId="TableGrid">
    <w:name w:val="Table Grid"/>
    <w:basedOn w:val="TableNormal"/>
    <w:uiPriority w:val="39"/>
    <w:rsid w:val="003C7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4A38A5"/>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A38A5"/>
    <w:rPr>
      <w:rFonts w:ascii="Calibri" w:hAnsi="Calibri" w:cs="Calibri"/>
      <w:noProof/>
    </w:rPr>
  </w:style>
  <w:style w:type="paragraph" w:customStyle="1" w:styleId="EndNoteBibliography">
    <w:name w:val="EndNote Bibliography"/>
    <w:basedOn w:val="Normal"/>
    <w:link w:val="EndNoteBibliographyChar"/>
    <w:rsid w:val="004A38A5"/>
    <w:rPr>
      <w:rFonts w:ascii="Calibri" w:hAnsi="Calibri" w:cs="Calibri"/>
      <w:noProof/>
    </w:rPr>
  </w:style>
  <w:style w:type="character" w:customStyle="1" w:styleId="EndNoteBibliographyChar">
    <w:name w:val="EndNote Bibliography Char"/>
    <w:basedOn w:val="DefaultParagraphFont"/>
    <w:link w:val="EndNoteBibliography"/>
    <w:rsid w:val="004A38A5"/>
    <w:rPr>
      <w:rFonts w:ascii="Calibri" w:hAnsi="Calibri" w:cs="Calibri"/>
      <w:noProof/>
    </w:rPr>
  </w:style>
  <w:style w:type="character" w:styleId="UnresolvedMention">
    <w:name w:val="Unresolved Mention"/>
    <w:basedOn w:val="DefaultParagraphFont"/>
    <w:uiPriority w:val="99"/>
    <w:semiHidden/>
    <w:unhideWhenUsed/>
    <w:rsid w:val="004A38A5"/>
    <w:rPr>
      <w:color w:val="605E5C"/>
      <w:shd w:val="clear" w:color="auto" w:fill="E1DFDD"/>
    </w:rPr>
  </w:style>
  <w:style w:type="paragraph" w:styleId="Revision">
    <w:name w:val="Revision"/>
    <w:hidden/>
    <w:uiPriority w:val="99"/>
    <w:semiHidden/>
    <w:rsid w:val="008638A2"/>
  </w:style>
  <w:style w:type="table" w:styleId="ListTable4-Accent5">
    <w:name w:val="List Table 4 Accent 5"/>
    <w:basedOn w:val="TableNormal"/>
    <w:uiPriority w:val="49"/>
    <w:rsid w:val="00C244E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paragraph">
    <w:name w:val="paragraph"/>
    <w:basedOn w:val="Normal"/>
    <w:rsid w:val="00B862A6"/>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B862A6"/>
  </w:style>
  <w:style w:type="character" w:customStyle="1" w:styleId="eop">
    <w:name w:val="eop"/>
    <w:basedOn w:val="DefaultParagraphFont"/>
    <w:rsid w:val="00B862A6"/>
  </w:style>
  <w:style w:type="paragraph" w:styleId="Bibliography">
    <w:name w:val="Bibliography"/>
    <w:basedOn w:val="Normal"/>
    <w:next w:val="Normal"/>
    <w:uiPriority w:val="37"/>
    <w:unhideWhenUsed/>
    <w:rsid w:val="00BA5F24"/>
    <w:pPr>
      <w:tabs>
        <w:tab w:val="left" w:pos="384"/>
      </w:tabs>
      <w:spacing w:after="24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1056">
      <w:bodyDiv w:val="1"/>
      <w:marLeft w:val="0"/>
      <w:marRight w:val="0"/>
      <w:marTop w:val="0"/>
      <w:marBottom w:val="0"/>
      <w:divBdr>
        <w:top w:val="none" w:sz="0" w:space="0" w:color="auto"/>
        <w:left w:val="none" w:sz="0" w:space="0" w:color="auto"/>
        <w:bottom w:val="none" w:sz="0" w:space="0" w:color="auto"/>
        <w:right w:val="none" w:sz="0" w:space="0" w:color="auto"/>
      </w:divBdr>
    </w:div>
    <w:div w:id="29495088">
      <w:bodyDiv w:val="1"/>
      <w:marLeft w:val="0"/>
      <w:marRight w:val="0"/>
      <w:marTop w:val="0"/>
      <w:marBottom w:val="0"/>
      <w:divBdr>
        <w:top w:val="none" w:sz="0" w:space="0" w:color="auto"/>
        <w:left w:val="none" w:sz="0" w:space="0" w:color="auto"/>
        <w:bottom w:val="none" w:sz="0" w:space="0" w:color="auto"/>
        <w:right w:val="none" w:sz="0" w:space="0" w:color="auto"/>
      </w:divBdr>
    </w:div>
    <w:div w:id="52510808">
      <w:bodyDiv w:val="1"/>
      <w:marLeft w:val="0"/>
      <w:marRight w:val="0"/>
      <w:marTop w:val="0"/>
      <w:marBottom w:val="0"/>
      <w:divBdr>
        <w:top w:val="none" w:sz="0" w:space="0" w:color="auto"/>
        <w:left w:val="none" w:sz="0" w:space="0" w:color="auto"/>
        <w:bottom w:val="none" w:sz="0" w:space="0" w:color="auto"/>
        <w:right w:val="none" w:sz="0" w:space="0" w:color="auto"/>
      </w:divBdr>
    </w:div>
    <w:div w:id="68037070">
      <w:bodyDiv w:val="1"/>
      <w:marLeft w:val="0"/>
      <w:marRight w:val="0"/>
      <w:marTop w:val="0"/>
      <w:marBottom w:val="0"/>
      <w:divBdr>
        <w:top w:val="none" w:sz="0" w:space="0" w:color="auto"/>
        <w:left w:val="none" w:sz="0" w:space="0" w:color="auto"/>
        <w:bottom w:val="none" w:sz="0" w:space="0" w:color="auto"/>
        <w:right w:val="none" w:sz="0" w:space="0" w:color="auto"/>
      </w:divBdr>
    </w:div>
    <w:div w:id="125390659">
      <w:bodyDiv w:val="1"/>
      <w:marLeft w:val="0"/>
      <w:marRight w:val="0"/>
      <w:marTop w:val="0"/>
      <w:marBottom w:val="0"/>
      <w:divBdr>
        <w:top w:val="none" w:sz="0" w:space="0" w:color="auto"/>
        <w:left w:val="none" w:sz="0" w:space="0" w:color="auto"/>
        <w:bottom w:val="none" w:sz="0" w:space="0" w:color="auto"/>
        <w:right w:val="none" w:sz="0" w:space="0" w:color="auto"/>
      </w:divBdr>
    </w:div>
    <w:div w:id="151141745">
      <w:bodyDiv w:val="1"/>
      <w:marLeft w:val="0"/>
      <w:marRight w:val="0"/>
      <w:marTop w:val="0"/>
      <w:marBottom w:val="0"/>
      <w:divBdr>
        <w:top w:val="none" w:sz="0" w:space="0" w:color="auto"/>
        <w:left w:val="none" w:sz="0" w:space="0" w:color="auto"/>
        <w:bottom w:val="none" w:sz="0" w:space="0" w:color="auto"/>
        <w:right w:val="none" w:sz="0" w:space="0" w:color="auto"/>
      </w:divBdr>
    </w:div>
    <w:div w:id="164713275">
      <w:bodyDiv w:val="1"/>
      <w:marLeft w:val="0"/>
      <w:marRight w:val="0"/>
      <w:marTop w:val="0"/>
      <w:marBottom w:val="0"/>
      <w:divBdr>
        <w:top w:val="none" w:sz="0" w:space="0" w:color="auto"/>
        <w:left w:val="none" w:sz="0" w:space="0" w:color="auto"/>
        <w:bottom w:val="none" w:sz="0" w:space="0" w:color="auto"/>
        <w:right w:val="none" w:sz="0" w:space="0" w:color="auto"/>
      </w:divBdr>
    </w:div>
    <w:div w:id="365108373">
      <w:bodyDiv w:val="1"/>
      <w:marLeft w:val="0"/>
      <w:marRight w:val="0"/>
      <w:marTop w:val="0"/>
      <w:marBottom w:val="0"/>
      <w:divBdr>
        <w:top w:val="none" w:sz="0" w:space="0" w:color="auto"/>
        <w:left w:val="none" w:sz="0" w:space="0" w:color="auto"/>
        <w:bottom w:val="none" w:sz="0" w:space="0" w:color="auto"/>
        <w:right w:val="none" w:sz="0" w:space="0" w:color="auto"/>
      </w:divBdr>
    </w:div>
    <w:div w:id="429162181">
      <w:bodyDiv w:val="1"/>
      <w:marLeft w:val="0"/>
      <w:marRight w:val="0"/>
      <w:marTop w:val="0"/>
      <w:marBottom w:val="0"/>
      <w:divBdr>
        <w:top w:val="none" w:sz="0" w:space="0" w:color="auto"/>
        <w:left w:val="none" w:sz="0" w:space="0" w:color="auto"/>
        <w:bottom w:val="none" w:sz="0" w:space="0" w:color="auto"/>
        <w:right w:val="none" w:sz="0" w:space="0" w:color="auto"/>
      </w:divBdr>
    </w:div>
    <w:div w:id="438451700">
      <w:bodyDiv w:val="1"/>
      <w:marLeft w:val="0"/>
      <w:marRight w:val="0"/>
      <w:marTop w:val="0"/>
      <w:marBottom w:val="0"/>
      <w:divBdr>
        <w:top w:val="none" w:sz="0" w:space="0" w:color="auto"/>
        <w:left w:val="none" w:sz="0" w:space="0" w:color="auto"/>
        <w:bottom w:val="none" w:sz="0" w:space="0" w:color="auto"/>
        <w:right w:val="none" w:sz="0" w:space="0" w:color="auto"/>
      </w:divBdr>
      <w:divsChild>
        <w:div w:id="165439689">
          <w:marLeft w:val="547"/>
          <w:marRight w:val="0"/>
          <w:marTop w:val="0"/>
          <w:marBottom w:val="0"/>
          <w:divBdr>
            <w:top w:val="none" w:sz="0" w:space="0" w:color="auto"/>
            <w:left w:val="none" w:sz="0" w:space="0" w:color="auto"/>
            <w:bottom w:val="none" w:sz="0" w:space="0" w:color="auto"/>
            <w:right w:val="none" w:sz="0" w:space="0" w:color="auto"/>
          </w:divBdr>
        </w:div>
        <w:div w:id="279338956">
          <w:marLeft w:val="547"/>
          <w:marRight w:val="0"/>
          <w:marTop w:val="0"/>
          <w:marBottom w:val="0"/>
          <w:divBdr>
            <w:top w:val="none" w:sz="0" w:space="0" w:color="auto"/>
            <w:left w:val="none" w:sz="0" w:space="0" w:color="auto"/>
            <w:bottom w:val="none" w:sz="0" w:space="0" w:color="auto"/>
            <w:right w:val="none" w:sz="0" w:space="0" w:color="auto"/>
          </w:divBdr>
        </w:div>
        <w:div w:id="612591681">
          <w:marLeft w:val="547"/>
          <w:marRight w:val="0"/>
          <w:marTop w:val="0"/>
          <w:marBottom w:val="0"/>
          <w:divBdr>
            <w:top w:val="none" w:sz="0" w:space="0" w:color="auto"/>
            <w:left w:val="none" w:sz="0" w:space="0" w:color="auto"/>
            <w:bottom w:val="none" w:sz="0" w:space="0" w:color="auto"/>
            <w:right w:val="none" w:sz="0" w:space="0" w:color="auto"/>
          </w:divBdr>
        </w:div>
      </w:divsChild>
    </w:div>
    <w:div w:id="461272543">
      <w:bodyDiv w:val="1"/>
      <w:marLeft w:val="0"/>
      <w:marRight w:val="0"/>
      <w:marTop w:val="0"/>
      <w:marBottom w:val="0"/>
      <w:divBdr>
        <w:top w:val="none" w:sz="0" w:space="0" w:color="auto"/>
        <w:left w:val="none" w:sz="0" w:space="0" w:color="auto"/>
        <w:bottom w:val="none" w:sz="0" w:space="0" w:color="auto"/>
        <w:right w:val="none" w:sz="0" w:space="0" w:color="auto"/>
      </w:divBdr>
    </w:div>
    <w:div w:id="670374116">
      <w:bodyDiv w:val="1"/>
      <w:marLeft w:val="0"/>
      <w:marRight w:val="0"/>
      <w:marTop w:val="0"/>
      <w:marBottom w:val="0"/>
      <w:divBdr>
        <w:top w:val="none" w:sz="0" w:space="0" w:color="auto"/>
        <w:left w:val="none" w:sz="0" w:space="0" w:color="auto"/>
        <w:bottom w:val="none" w:sz="0" w:space="0" w:color="auto"/>
        <w:right w:val="none" w:sz="0" w:space="0" w:color="auto"/>
      </w:divBdr>
    </w:div>
    <w:div w:id="690380221">
      <w:bodyDiv w:val="1"/>
      <w:marLeft w:val="0"/>
      <w:marRight w:val="0"/>
      <w:marTop w:val="0"/>
      <w:marBottom w:val="0"/>
      <w:divBdr>
        <w:top w:val="none" w:sz="0" w:space="0" w:color="auto"/>
        <w:left w:val="none" w:sz="0" w:space="0" w:color="auto"/>
        <w:bottom w:val="none" w:sz="0" w:space="0" w:color="auto"/>
        <w:right w:val="none" w:sz="0" w:space="0" w:color="auto"/>
      </w:divBdr>
    </w:div>
    <w:div w:id="690883994">
      <w:bodyDiv w:val="1"/>
      <w:marLeft w:val="0"/>
      <w:marRight w:val="0"/>
      <w:marTop w:val="0"/>
      <w:marBottom w:val="0"/>
      <w:divBdr>
        <w:top w:val="none" w:sz="0" w:space="0" w:color="auto"/>
        <w:left w:val="none" w:sz="0" w:space="0" w:color="auto"/>
        <w:bottom w:val="none" w:sz="0" w:space="0" w:color="auto"/>
        <w:right w:val="none" w:sz="0" w:space="0" w:color="auto"/>
      </w:divBdr>
    </w:div>
    <w:div w:id="822701923">
      <w:bodyDiv w:val="1"/>
      <w:marLeft w:val="0"/>
      <w:marRight w:val="0"/>
      <w:marTop w:val="0"/>
      <w:marBottom w:val="0"/>
      <w:divBdr>
        <w:top w:val="none" w:sz="0" w:space="0" w:color="auto"/>
        <w:left w:val="none" w:sz="0" w:space="0" w:color="auto"/>
        <w:bottom w:val="none" w:sz="0" w:space="0" w:color="auto"/>
        <w:right w:val="none" w:sz="0" w:space="0" w:color="auto"/>
      </w:divBdr>
    </w:div>
    <w:div w:id="900604865">
      <w:bodyDiv w:val="1"/>
      <w:marLeft w:val="0"/>
      <w:marRight w:val="0"/>
      <w:marTop w:val="0"/>
      <w:marBottom w:val="0"/>
      <w:divBdr>
        <w:top w:val="none" w:sz="0" w:space="0" w:color="auto"/>
        <w:left w:val="none" w:sz="0" w:space="0" w:color="auto"/>
        <w:bottom w:val="none" w:sz="0" w:space="0" w:color="auto"/>
        <w:right w:val="none" w:sz="0" w:space="0" w:color="auto"/>
      </w:divBdr>
    </w:div>
    <w:div w:id="996417071">
      <w:bodyDiv w:val="1"/>
      <w:marLeft w:val="0"/>
      <w:marRight w:val="0"/>
      <w:marTop w:val="0"/>
      <w:marBottom w:val="0"/>
      <w:divBdr>
        <w:top w:val="none" w:sz="0" w:space="0" w:color="auto"/>
        <w:left w:val="none" w:sz="0" w:space="0" w:color="auto"/>
        <w:bottom w:val="none" w:sz="0" w:space="0" w:color="auto"/>
        <w:right w:val="none" w:sz="0" w:space="0" w:color="auto"/>
      </w:divBdr>
    </w:div>
    <w:div w:id="1027487411">
      <w:bodyDiv w:val="1"/>
      <w:marLeft w:val="0"/>
      <w:marRight w:val="0"/>
      <w:marTop w:val="0"/>
      <w:marBottom w:val="0"/>
      <w:divBdr>
        <w:top w:val="none" w:sz="0" w:space="0" w:color="auto"/>
        <w:left w:val="none" w:sz="0" w:space="0" w:color="auto"/>
        <w:bottom w:val="none" w:sz="0" w:space="0" w:color="auto"/>
        <w:right w:val="none" w:sz="0" w:space="0" w:color="auto"/>
      </w:divBdr>
    </w:div>
    <w:div w:id="1056049052">
      <w:bodyDiv w:val="1"/>
      <w:marLeft w:val="0"/>
      <w:marRight w:val="0"/>
      <w:marTop w:val="0"/>
      <w:marBottom w:val="0"/>
      <w:divBdr>
        <w:top w:val="none" w:sz="0" w:space="0" w:color="auto"/>
        <w:left w:val="none" w:sz="0" w:space="0" w:color="auto"/>
        <w:bottom w:val="none" w:sz="0" w:space="0" w:color="auto"/>
        <w:right w:val="none" w:sz="0" w:space="0" w:color="auto"/>
      </w:divBdr>
    </w:div>
    <w:div w:id="1066489963">
      <w:bodyDiv w:val="1"/>
      <w:marLeft w:val="0"/>
      <w:marRight w:val="0"/>
      <w:marTop w:val="0"/>
      <w:marBottom w:val="0"/>
      <w:divBdr>
        <w:top w:val="none" w:sz="0" w:space="0" w:color="auto"/>
        <w:left w:val="none" w:sz="0" w:space="0" w:color="auto"/>
        <w:bottom w:val="none" w:sz="0" w:space="0" w:color="auto"/>
        <w:right w:val="none" w:sz="0" w:space="0" w:color="auto"/>
      </w:divBdr>
    </w:div>
    <w:div w:id="1074355783">
      <w:bodyDiv w:val="1"/>
      <w:marLeft w:val="0"/>
      <w:marRight w:val="0"/>
      <w:marTop w:val="0"/>
      <w:marBottom w:val="0"/>
      <w:divBdr>
        <w:top w:val="none" w:sz="0" w:space="0" w:color="auto"/>
        <w:left w:val="none" w:sz="0" w:space="0" w:color="auto"/>
        <w:bottom w:val="none" w:sz="0" w:space="0" w:color="auto"/>
        <w:right w:val="none" w:sz="0" w:space="0" w:color="auto"/>
      </w:divBdr>
    </w:div>
    <w:div w:id="1120687710">
      <w:bodyDiv w:val="1"/>
      <w:marLeft w:val="0"/>
      <w:marRight w:val="0"/>
      <w:marTop w:val="0"/>
      <w:marBottom w:val="0"/>
      <w:divBdr>
        <w:top w:val="none" w:sz="0" w:space="0" w:color="auto"/>
        <w:left w:val="none" w:sz="0" w:space="0" w:color="auto"/>
        <w:bottom w:val="none" w:sz="0" w:space="0" w:color="auto"/>
        <w:right w:val="none" w:sz="0" w:space="0" w:color="auto"/>
      </w:divBdr>
    </w:div>
    <w:div w:id="1183284636">
      <w:bodyDiv w:val="1"/>
      <w:marLeft w:val="0"/>
      <w:marRight w:val="0"/>
      <w:marTop w:val="0"/>
      <w:marBottom w:val="0"/>
      <w:divBdr>
        <w:top w:val="none" w:sz="0" w:space="0" w:color="auto"/>
        <w:left w:val="none" w:sz="0" w:space="0" w:color="auto"/>
        <w:bottom w:val="none" w:sz="0" w:space="0" w:color="auto"/>
        <w:right w:val="none" w:sz="0" w:space="0" w:color="auto"/>
      </w:divBdr>
    </w:div>
    <w:div w:id="1248658262">
      <w:bodyDiv w:val="1"/>
      <w:marLeft w:val="0"/>
      <w:marRight w:val="0"/>
      <w:marTop w:val="0"/>
      <w:marBottom w:val="0"/>
      <w:divBdr>
        <w:top w:val="none" w:sz="0" w:space="0" w:color="auto"/>
        <w:left w:val="none" w:sz="0" w:space="0" w:color="auto"/>
        <w:bottom w:val="none" w:sz="0" w:space="0" w:color="auto"/>
        <w:right w:val="none" w:sz="0" w:space="0" w:color="auto"/>
      </w:divBdr>
    </w:div>
    <w:div w:id="1424646042">
      <w:bodyDiv w:val="1"/>
      <w:marLeft w:val="0"/>
      <w:marRight w:val="0"/>
      <w:marTop w:val="0"/>
      <w:marBottom w:val="0"/>
      <w:divBdr>
        <w:top w:val="none" w:sz="0" w:space="0" w:color="auto"/>
        <w:left w:val="none" w:sz="0" w:space="0" w:color="auto"/>
        <w:bottom w:val="none" w:sz="0" w:space="0" w:color="auto"/>
        <w:right w:val="none" w:sz="0" w:space="0" w:color="auto"/>
      </w:divBdr>
    </w:div>
    <w:div w:id="1491018076">
      <w:bodyDiv w:val="1"/>
      <w:marLeft w:val="0"/>
      <w:marRight w:val="0"/>
      <w:marTop w:val="0"/>
      <w:marBottom w:val="0"/>
      <w:divBdr>
        <w:top w:val="none" w:sz="0" w:space="0" w:color="auto"/>
        <w:left w:val="none" w:sz="0" w:space="0" w:color="auto"/>
        <w:bottom w:val="none" w:sz="0" w:space="0" w:color="auto"/>
        <w:right w:val="none" w:sz="0" w:space="0" w:color="auto"/>
      </w:divBdr>
    </w:div>
    <w:div w:id="1493064032">
      <w:bodyDiv w:val="1"/>
      <w:marLeft w:val="0"/>
      <w:marRight w:val="0"/>
      <w:marTop w:val="0"/>
      <w:marBottom w:val="0"/>
      <w:divBdr>
        <w:top w:val="none" w:sz="0" w:space="0" w:color="auto"/>
        <w:left w:val="none" w:sz="0" w:space="0" w:color="auto"/>
        <w:bottom w:val="none" w:sz="0" w:space="0" w:color="auto"/>
        <w:right w:val="none" w:sz="0" w:space="0" w:color="auto"/>
      </w:divBdr>
    </w:div>
    <w:div w:id="1612516223">
      <w:bodyDiv w:val="1"/>
      <w:marLeft w:val="0"/>
      <w:marRight w:val="0"/>
      <w:marTop w:val="0"/>
      <w:marBottom w:val="0"/>
      <w:divBdr>
        <w:top w:val="none" w:sz="0" w:space="0" w:color="auto"/>
        <w:left w:val="none" w:sz="0" w:space="0" w:color="auto"/>
        <w:bottom w:val="none" w:sz="0" w:space="0" w:color="auto"/>
        <w:right w:val="none" w:sz="0" w:space="0" w:color="auto"/>
      </w:divBdr>
    </w:div>
    <w:div w:id="1665160795">
      <w:bodyDiv w:val="1"/>
      <w:marLeft w:val="0"/>
      <w:marRight w:val="0"/>
      <w:marTop w:val="0"/>
      <w:marBottom w:val="0"/>
      <w:divBdr>
        <w:top w:val="none" w:sz="0" w:space="0" w:color="auto"/>
        <w:left w:val="none" w:sz="0" w:space="0" w:color="auto"/>
        <w:bottom w:val="none" w:sz="0" w:space="0" w:color="auto"/>
        <w:right w:val="none" w:sz="0" w:space="0" w:color="auto"/>
      </w:divBdr>
    </w:div>
    <w:div w:id="1709603749">
      <w:bodyDiv w:val="1"/>
      <w:marLeft w:val="0"/>
      <w:marRight w:val="0"/>
      <w:marTop w:val="0"/>
      <w:marBottom w:val="0"/>
      <w:divBdr>
        <w:top w:val="none" w:sz="0" w:space="0" w:color="auto"/>
        <w:left w:val="none" w:sz="0" w:space="0" w:color="auto"/>
        <w:bottom w:val="none" w:sz="0" w:space="0" w:color="auto"/>
        <w:right w:val="none" w:sz="0" w:space="0" w:color="auto"/>
      </w:divBdr>
    </w:div>
    <w:div w:id="1767458293">
      <w:bodyDiv w:val="1"/>
      <w:marLeft w:val="0"/>
      <w:marRight w:val="0"/>
      <w:marTop w:val="0"/>
      <w:marBottom w:val="0"/>
      <w:divBdr>
        <w:top w:val="none" w:sz="0" w:space="0" w:color="auto"/>
        <w:left w:val="none" w:sz="0" w:space="0" w:color="auto"/>
        <w:bottom w:val="none" w:sz="0" w:space="0" w:color="auto"/>
        <w:right w:val="none" w:sz="0" w:space="0" w:color="auto"/>
      </w:divBdr>
    </w:div>
    <w:div w:id="1954550612">
      <w:bodyDiv w:val="1"/>
      <w:marLeft w:val="0"/>
      <w:marRight w:val="0"/>
      <w:marTop w:val="0"/>
      <w:marBottom w:val="0"/>
      <w:divBdr>
        <w:top w:val="none" w:sz="0" w:space="0" w:color="auto"/>
        <w:left w:val="none" w:sz="0" w:space="0" w:color="auto"/>
        <w:bottom w:val="none" w:sz="0" w:space="0" w:color="auto"/>
        <w:right w:val="none" w:sz="0" w:space="0" w:color="auto"/>
      </w:divBdr>
    </w:div>
    <w:div w:id="1997099800">
      <w:bodyDiv w:val="1"/>
      <w:marLeft w:val="0"/>
      <w:marRight w:val="0"/>
      <w:marTop w:val="0"/>
      <w:marBottom w:val="0"/>
      <w:divBdr>
        <w:top w:val="none" w:sz="0" w:space="0" w:color="auto"/>
        <w:left w:val="none" w:sz="0" w:space="0" w:color="auto"/>
        <w:bottom w:val="none" w:sz="0" w:space="0" w:color="auto"/>
        <w:right w:val="none" w:sz="0" w:space="0" w:color="auto"/>
      </w:divBdr>
    </w:div>
    <w:div w:id="1997343722">
      <w:bodyDiv w:val="1"/>
      <w:marLeft w:val="0"/>
      <w:marRight w:val="0"/>
      <w:marTop w:val="0"/>
      <w:marBottom w:val="0"/>
      <w:divBdr>
        <w:top w:val="none" w:sz="0" w:space="0" w:color="auto"/>
        <w:left w:val="none" w:sz="0" w:space="0" w:color="auto"/>
        <w:bottom w:val="none" w:sz="0" w:space="0" w:color="auto"/>
        <w:right w:val="none" w:sz="0" w:space="0" w:color="auto"/>
      </w:divBdr>
    </w:div>
    <w:div w:id="2115517515">
      <w:bodyDiv w:val="1"/>
      <w:marLeft w:val="0"/>
      <w:marRight w:val="0"/>
      <w:marTop w:val="0"/>
      <w:marBottom w:val="0"/>
      <w:divBdr>
        <w:top w:val="none" w:sz="0" w:space="0" w:color="auto"/>
        <w:left w:val="none" w:sz="0" w:space="0" w:color="auto"/>
        <w:bottom w:val="none" w:sz="0" w:space="0" w:color="auto"/>
        <w:right w:val="none" w:sz="0" w:space="0" w:color="auto"/>
      </w:divBdr>
    </w:div>
    <w:div w:id="213879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ncahec.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6.xml"/></Relationships>
</file>

<file path=word/_rels/footer1.xml.rels><?xml version="1.0" encoding="UTF-8" standalone="yes"?>
<Relationships xmlns="http://schemas.openxmlformats.org/package/2006/relationships"><Relationship Id="rId3" Type="http://schemas.openxmlformats.org/officeDocument/2006/relationships/hyperlink" Target="https://nchealthworkforce.unc.edu/" TargetMode="External"/><Relationship Id="rId2" Type="http://schemas.openxmlformats.org/officeDocument/2006/relationships/image" Target="media/image5.svg"/><Relationship Id="rId1" Type="http://schemas.openxmlformats.org/officeDocument/2006/relationships/image" Target="media/image4.png"/><Relationship Id="rId4" Type="http://schemas.openxmlformats.org/officeDocument/2006/relationships/hyperlink" Target="https://nchealthworkforce.unc.edu/"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s://nchealthworkforce.unc.edu/" TargetMode="External"/><Relationship Id="rId2" Type="http://schemas.openxmlformats.org/officeDocument/2006/relationships/image" Target="media/image5.svg"/><Relationship Id="rId1" Type="http://schemas.openxmlformats.org/officeDocument/2006/relationships/image" Target="media/image4.png"/><Relationship Id="rId4" Type="http://schemas.openxmlformats.org/officeDocument/2006/relationships/hyperlink" Target="https://nchealthworkforce.unc.edu/" TargetMode="External"/></Relationships>
</file>

<file path=word/_rels/footer3.xml.rels><?xml version="1.0" encoding="UTF-8" standalone="yes"?>
<Relationships xmlns="http://schemas.openxmlformats.org/package/2006/relationships"><Relationship Id="rId3" Type="http://schemas.openxmlformats.org/officeDocument/2006/relationships/hyperlink" Target="https://nchealthworkforce.unc.edu/" TargetMode="External"/><Relationship Id="rId2" Type="http://schemas.openxmlformats.org/officeDocument/2006/relationships/image" Target="media/image5.svg"/><Relationship Id="rId1" Type="http://schemas.openxmlformats.org/officeDocument/2006/relationships/image" Target="media/image4.png"/><Relationship Id="rId4" Type="http://schemas.openxmlformats.org/officeDocument/2006/relationships/hyperlink" Target="https://nchealthworkforce.unc.edu/" TargetMode="External"/></Relationships>
</file>

<file path=word/_rels/footer4.xml.rels><?xml version="1.0" encoding="UTF-8" standalone="yes"?>
<Relationships xmlns="http://schemas.openxmlformats.org/package/2006/relationships"><Relationship Id="rId3" Type="http://schemas.openxmlformats.org/officeDocument/2006/relationships/hyperlink" Target="https://nchealthworkforce.unc.edu/" TargetMode="External"/><Relationship Id="rId2" Type="http://schemas.openxmlformats.org/officeDocument/2006/relationships/image" Target="media/image5.svg"/><Relationship Id="rId1" Type="http://schemas.openxmlformats.org/officeDocument/2006/relationships/image" Target="media/image4.png"/><Relationship Id="rId4" Type="http://schemas.openxmlformats.org/officeDocument/2006/relationships/hyperlink" Target="https://nchealthworkforce.unc.edu/" TargetMode="External"/></Relationships>
</file>

<file path=word/_rels/footer5.xml.rels><?xml version="1.0" encoding="UTF-8" standalone="yes"?>
<Relationships xmlns="http://schemas.openxmlformats.org/package/2006/relationships"><Relationship Id="rId3" Type="http://schemas.openxmlformats.org/officeDocument/2006/relationships/hyperlink" Target="https://nchealthworkforce.unc.edu/" TargetMode="External"/><Relationship Id="rId2" Type="http://schemas.openxmlformats.org/officeDocument/2006/relationships/image" Target="media/image5.svg"/><Relationship Id="rId1" Type="http://schemas.openxmlformats.org/officeDocument/2006/relationships/image" Target="media/image4.png"/><Relationship Id="rId4" Type="http://schemas.openxmlformats.org/officeDocument/2006/relationships/hyperlink" Target="https://nchealthworkforce.unc.edu/" TargetMode="External"/></Relationships>
</file>

<file path=word/_rels/footer6.xml.rels><?xml version="1.0" encoding="UTF-8" standalone="yes"?>
<Relationships xmlns="http://schemas.openxmlformats.org/package/2006/relationships"><Relationship Id="rId3" Type="http://schemas.openxmlformats.org/officeDocument/2006/relationships/hyperlink" Target="https://nchealthworkforce.unc.edu/" TargetMode="External"/><Relationship Id="rId2" Type="http://schemas.openxmlformats.org/officeDocument/2006/relationships/image" Target="media/image5.svg"/><Relationship Id="rId1" Type="http://schemas.openxmlformats.org/officeDocument/2006/relationships/image" Target="media/image4.png"/><Relationship Id="rId4" Type="http://schemas.openxmlformats.org/officeDocument/2006/relationships/hyperlink" Target="https://nchealthworkforce.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E491BA510044489026BD32EDEB2154" ma:contentTypeVersion="4" ma:contentTypeDescription="Create a new document." ma:contentTypeScope="" ma:versionID="a59e4c18718313b65bdf106df7c74432">
  <xsd:schema xmlns:xsd="http://www.w3.org/2001/XMLSchema" xmlns:xs="http://www.w3.org/2001/XMLSchema" xmlns:p="http://schemas.microsoft.com/office/2006/metadata/properties" xmlns:ns2="90874752-25f6-4e3c-9427-63671bf047db" targetNamespace="http://schemas.microsoft.com/office/2006/metadata/properties" ma:root="true" ma:fieldsID="9f4d5f33e66f5961ef90d44a14c978c6" ns2:_="">
    <xsd:import namespace="90874752-25f6-4e3c-9427-63671bf047d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874752-25f6-4e3c-9427-63671bf047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B710D3-43E1-4CFD-B30F-896CA91DE2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874752-25f6-4e3c-9427-63671bf047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0071A0-9E90-41B4-B120-BDA680FA20FD}">
  <ds:schemaRef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90874752-25f6-4e3c-9427-63671bf047db"/>
    <ds:schemaRef ds:uri="http://www.w3.org/XML/1998/namespace"/>
    <ds:schemaRef ds:uri="http://purl.org/dc/dcmitype/"/>
  </ds:schemaRefs>
</ds:datastoreItem>
</file>

<file path=customXml/itemProps3.xml><?xml version="1.0" encoding="utf-8"?>
<ds:datastoreItem xmlns:ds="http://schemas.openxmlformats.org/officeDocument/2006/customXml" ds:itemID="{2B1CE1F0-2B62-4606-92E5-C3A6F7209C8D}">
  <ds:schemaRefs>
    <ds:schemaRef ds:uri="http://schemas.openxmlformats.org/officeDocument/2006/bibliography"/>
  </ds:schemaRefs>
</ds:datastoreItem>
</file>

<file path=customXml/itemProps4.xml><?xml version="1.0" encoding="utf-8"?>
<ds:datastoreItem xmlns:ds="http://schemas.openxmlformats.org/officeDocument/2006/customXml" ds:itemID="{938757F6-3EFD-46C6-9492-F9E5830523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11517</Words>
  <Characters>65651</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Spero, Julie</dc:creator>
  <cp:keywords/>
  <dc:description/>
  <cp:lastModifiedBy>Lombardi, Brooke Nicole</cp:lastModifiedBy>
  <cp:revision>2</cp:revision>
  <cp:lastPrinted>2018-01-11T16:38:00Z</cp:lastPrinted>
  <dcterms:created xsi:type="dcterms:W3CDTF">2025-09-02T21:49:00Z</dcterms:created>
  <dcterms:modified xsi:type="dcterms:W3CDTF">2025-09-02T21:49:00Z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id="GBkiouDW"/&gt;&lt;style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y fmtid="{D5CDD505-2E9C-101B-9397-08002B2CF9AE}" pid="4" name="ContentTypeId">
    <vt:lpwstr>0x01010050E491BA510044489026BD32EDEB2154</vt:lpwstr>
  </property>
</Properties>
</file>